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数字货币网关消息定义</w:t>
      </w:r>
    </w:p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版本</w:t>
            </w:r>
          </w:p>
        </w:tc>
        <w:tc>
          <w:tcPr>
            <w:tcW w:w="284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编写</w:t>
            </w:r>
          </w:p>
        </w:tc>
        <w:tc>
          <w:tcPr>
            <w:tcW w:w="284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修改日期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2018-0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2018-0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1.</w:t>
            </w:r>
            <w:r>
              <w:t>7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2018-0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截至2</w:t>
            </w:r>
            <w:r>
              <w:rPr>
                <w:b/>
                <w:color w:val="FF0000"/>
              </w:rPr>
              <w:t>018</w:t>
            </w:r>
            <w:r>
              <w:rPr>
                <w:rFonts w:hint="eastAsia"/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7</w:t>
            </w:r>
            <w:r>
              <w:rPr>
                <w:rFonts w:hint="eastAsia"/>
                <w:b/>
                <w:color w:val="FF0000"/>
              </w:rPr>
              <w:t>，共实现以下消息：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4.1统一ticker数据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4.2 统一depth数据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5.1.委托买卖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5.2.委托撤单</w:t>
            </w:r>
          </w:p>
          <w:p>
            <w:r>
              <w:rPr>
                <w:rFonts w:hint="eastAsia"/>
                <w:b/>
                <w:color w:val="FF0000"/>
              </w:rPr>
              <w:t>5.3.查询委托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亚龙湾" w:date="2018-06-15T11:40:18Z"/>
        </w:trPr>
        <w:tc>
          <w:tcPr>
            <w:tcW w:w="2840" w:type="dxa"/>
          </w:tcPr>
          <w:p>
            <w:pPr>
              <w:rPr>
                <w:ins w:id="1" w:author="亚龙湾" w:date="2018-06-15T11:40:18Z"/>
                <w:rFonts w:hint="eastAsia" w:eastAsiaTheme="minorEastAsia"/>
                <w:lang w:val="en-US" w:eastAsia="zh-CN"/>
              </w:rPr>
            </w:pPr>
            <w:ins w:id="2" w:author="亚龙湾" w:date="2018-06-15T11:40:18Z">
              <w:r>
                <w:rPr>
                  <w:rFonts w:hint="eastAsia"/>
                </w:rPr>
                <w:t>1.</w:t>
              </w:r>
            </w:ins>
            <w:ins w:id="3" w:author="亚龙湾" w:date="2018-06-15T11:40:21Z">
              <w:r>
                <w:rPr>
                  <w:rFonts w:hint="eastAsia"/>
                  <w:lang w:val="en-US" w:eastAsia="zh-CN"/>
                </w:rPr>
                <w:t>8</w:t>
              </w:r>
            </w:ins>
          </w:p>
        </w:tc>
        <w:tc>
          <w:tcPr>
            <w:tcW w:w="2841" w:type="dxa"/>
          </w:tcPr>
          <w:p>
            <w:pPr>
              <w:rPr>
                <w:ins w:id="4" w:author="亚龙湾" w:date="2018-06-15T11:40:18Z"/>
                <w:rFonts w:hint="eastAsia" w:eastAsiaTheme="minorEastAsia"/>
                <w:lang w:val="en-US" w:eastAsia="zh-CN"/>
              </w:rPr>
            </w:pPr>
            <w:ins w:id="5" w:author="亚龙湾" w:date="2018-06-15T11:40:35Z">
              <w:r>
                <w:rPr>
                  <w:rFonts w:hint="eastAsia"/>
                  <w:lang w:val="en-US" w:eastAsia="zh-CN"/>
                </w:rPr>
                <w:t>修改</w:t>
              </w:r>
            </w:ins>
            <w:ins w:id="6" w:author="亚龙湾" w:date="2018-06-15T11:40:28Z">
              <w:r>
                <w:rPr>
                  <w:rFonts w:hint="eastAsia"/>
                  <w:lang w:val="en-US" w:eastAsia="zh-CN"/>
                </w:rPr>
                <w:t>req</w:t>
              </w:r>
            </w:ins>
            <w:ins w:id="7" w:author="亚龙湾" w:date="2018-06-15T11:40:29Z">
              <w:r>
                <w:rPr>
                  <w:rFonts w:hint="eastAsia"/>
                  <w:lang w:val="en-US" w:eastAsia="zh-CN"/>
                </w:rPr>
                <w:t>_i</w:t>
              </w:r>
            </w:ins>
            <w:ins w:id="8" w:author="亚龙湾" w:date="2018-06-15T11:40:30Z">
              <w:r>
                <w:rPr>
                  <w:rFonts w:hint="eastAsia"/>
                  <w:lang w:val="en-US" w:eastAsia="zh-CN"/>
                </w:rPr>
                <w:t>d的</w:t>
              </w:r>
            </w:ins>
            <w:ins w:id="9" w:author="亚龙湾" w:date="2018-06-15T11:40:33Z">
              <w:r>
                <w:rPr>
                  <w:rFonts w:hint="eastAsia"/>
                  <w:lang w:val="en-US" w:eastAsia="zh-CN"/>
                </w:rPr>
                <w:t>描述</w:t>
              </w:r>
            </w:ins>
          </w:p>
        </w:tc>
        <w:tc>
          <w:tcPr>
            <w:tcW w:w="2841" w:type="dxa"/>
          </w:tcPr>
          <w:p>
            <w:pPr>
              <w:rPr>
                <w:ins w:id="10" w:author="亚龙湾" w:date="2018-06-15T11:40:18Z"/>
                <w:rFonts w:hint="eastAsia" w:eastAsiaTheme="minorEastAsia"/>
                <w:lang w:val="en-US" w:eastAsia="zh-CN"/>
              </w:rPr>
            </w:pPr>
            <w:ins w:id="11" w:author="亚龙湾" w:date="2018-06-15T11:40:18Z">
              <w:r>
                <w:rPr>
                  <w:rFonts w:hint="eastAsia"/>
                </w:rPr>
                <w:t>2018-0</w:t>
              </w:r>
            </w:ins>
            <w:ins w:id="12" w:author="亚龙湾" w:date="2018-06-15T11:40:39Z">
              <w:r>
                <w:rPr>
                  <w:rFonts w:hint="eastAsia"/>
                  <w:lang w:val="en-US" w:eastAsia="zh-CN"/>
                </w:rPr>
                <w:t>6</w:t>
              </w:r>
            </w:ins>
            <w:ins w:id="13" w:author="亚龙湾" w:date="2018-06-15T11:40:18Z">
              <w:r>
                <w:rPr>
                  <w:rFonts w:hint="eastAsia"/>
                </w:rPr>
                <w:t>-</w:t>
              </w:r>
            </w:ins>
            <w:ins w:id="14" w:author="亚龙湾" w:date="2018-06-15T11:40:41Z">
              <w:r>
                <w:rPr>
                  <w:rFonts w:hint="eastAsia"/>
                  <w:lang w:val="en-US" w:eastAsia="zh-CN"/>
                </w:rPr>
                <w:t>15</w:t>
              </w:r>
            </w:ins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" w:author="亚龙湾" w:date="2018-06-23T11:37:13Z"/>
        </w:trPr>
        <w:tc>
          <w:tcPr>
            <w:tcW w:w="2840" w:type="dxa"/>
          </w:tcPr>
          <w:p>
            <w:pPr>
              <w:rPr>
                <w:ins w:id="16" w:author="亚龙湾" w:date="2018-06-23T11:37:13Z"/>
                <w:rFonts w:hint="eastAsia" w:eastAsiaTheme="minorEastAsia"/>
                <w:lang w:val="en-US" w:eastAsia="zh-CN"/>
              </w:rPr>
            </w:pPr>
            <w:ins w:id="17" w:author="亚龙湾" w:date="2018-06-23T11:37:13Z">
              <w:r>
                <w:rPr>
                  <w:rFonts w:hint="eastAsia"/>
                  <w:lang w:val="en-US" w:eastAsia="zh-CN"/>
                </w:rPr>
                <w:t>5.5</w:t>
              </w:r>
            </w:ins>
          </w:p>
        </w:tc>
        <w:tc>
          <w:tcPr>
            <w:tcW w:w="2841" w:type="dxa"/>
          </w:tcPr>
          <w:p>
            <w:pPr>
              <w:rPr>
                <w:ins w:id="18" w:author="亚龙湾" w:date="2018-06-23T11:37:13Z"/>
                <w:rFonts w:hint="eastAsia" w:eastAsiaTheme="minorEastAsia"/>
                <w:lang w:val="en-US" w:eastAsia="zh-CN"/>
              </w:rPr>
            </w:pPr>
            <w:ins w:id="19" w:author="亚龙湾" w:date="2018-06-23T11:37:13Z">
              <w:r>
                <w:rPr>
                  <w:rFonts w:hint="eastAsia"/>
                  <w:lang w:val="en-US" w:eastAsia="zh-CN"/>
                </w:rPr>
                <w:t>增加校验token的请求</w:t>
              </w:r>
            </w:ins>
          </w:p>
        </w:tc>
        <w:tc>
          <w:tcPr>
            <w:tcW w:w="2841" w:type="dxa"/>
          </w:tcPr>
          <w:p>
            <w:pPr>
              <w:rPr>
                <w:ins w:id="20" w:author="亚龙湾" w:date="2018-06-23T11:37:13Z"/>
                <w:rFonts w:hint="eastAsia" w:eastAsiaTheme="minorEastAsia"/>
                <w:lang w:val="en-US" w:eastAsia="zh-CN"/>
              </w:rPr>
            </w:pPr>
            <w:ins w:id="21" w:author="亚龙湾" w:date="2018-06-23T11:37:13Z">
              <w:r>
                <w:rPr>
                  <w:rFonts w:hint="eastAsia"/>
                </w:rPr>
                <w:t>2018-0</w:t>
              </w:r>
            </w:ins>
            <w:ins w:id="22" w:author="亚龙湾" w:date="2018-06-23T11:37:13Z">
              <w:r>
                <w:rPr>
                  <w:rFonts w:hint="eastAsia"/>
                  <w:lang w:val="en-US" w:eastAsia="zh-CN"/>
                </w:rPr>
                <w:t>6</w:t>
              </w:r>
            </w:ins>
            <w:ins w:id="23" w:author="亚龙湾" w:date="2018-06-23T11:37:13Z">
              <w:r>
                <w:rPr>
                  <w:rFonts w:hint="eastAsia"/>
                </w:rPr>
                <w:t>-</w:t>
              </w:r>
            </w:ins>
            <w:ins w:id="24" w:author="亚龙湾" w:date="2018-06-23T11:37:13Z">
              <w:r>
                <w:rPr>
                  <w:rFonts w:hint="eastAsia"/>
                  <w:lang w:val="en-US" w:eastAsia="zh-CN"/>
                </w:rPr>
                <w:t>19</w:t>
              </w:r>
            </w:ins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" w:author="亚龙湾" w:date="2018-06-20T09:16:51Z"/>
        </w:trPr>
        <w:tc>
          <w:tcPr>
            <w:tcW w:w="2840" w:type="dxa"/>
          </w:tcPr>
          <w:p>
            <w:pPr>
              <w:rPr>
                <w:ins w:id="26" w:author="亚龙湾" w:date="2018-06-20T09:16:51Z"/>
                <w:rFonts w:hint="eastAsia" w:eastAsiaTheme="minorEastAsia"/>
                <w:lang w:val="en-US" w:eastAsia="zh-CN"/>
              </w:rPr>
            </w:pPr>
            <w:ins w:id="27" w:author="亚龙湾" w:date="2018-06-23T11:37:22Z">
              <w:r>
                <w:rPr>
                  <w:rFonts w:hint="eastAsia"/>
                  <w:lang w:val="en-US" w:eastAsia="zh-CN"/>
                </w:rPr>
                <w:t>3</w:t>
              </w:r>
            </w:ins>
          </w:p>
        </w:tc>
        <w:tc>
          <w:tcPr>
            <w:tcW w:w="2841" w:type="dxa"/>
          </w:tcPr>
          <w:p>
            <w:pPr>
              <w:rPr>
                <w:ins w:id="28" w:author="亚龙湾" w:date="2018-06-20T09:16:51Z"/>
                <w:rFonts w:hint="eastAsia" w:eastAsiaTheme="minorEastAsia"/>
                <w:lang w:val="en-US" w:eastAsia="zh-CN"/>
              </w:rPr>
            </w:pPr>
            <w:ins w:id="29" w:author="亚龙湾" w:date="2018-06-23T11:37:27Z">
              <w:r>
                <w:rPr>
                  <w:rFonts w:hint="eastAsia"/>
                  <w:lang w:val="en-US" w:eastAsia="zh-CN"/>
                </w:rPr>
                <w:t>删除</w:t>
              </w:r>
            </w:ins>
            <w:ins w:id="30" w:author="亚龙湾" w:date="2018-06-23T11:37:28Z">
              <w:r>
                <w:rPr>
                  <w:rFonts w:hint="eastAsia"/>
                  <w:lang w:val="en-US" w:eastAsia="zh-CN"/>
                </w:rPr>
                <w:t>登录</w:t>
              </w:r>
            </w:ins>
            <w:ins w:id="31" w:author="亚龙湾" w:date="2018-06-23T11:37:29Z">
              <w:r>
                <w:rPr>
                  <w:rFonts w:hint="eastAsia"/>
                  <w:lang w:val="en-US" w:eastAsia="zh-CN"/>
                </w:rPr>
                <w:t>消息</w:t>
              </w:r>
            </w:ins>
          </w:p>
        </w:tc>
        <w:tc>
          <w:tcPr>
            <w:tcW w:w="2841" w:type="dxa"/>
          </w:tcPr>
          <w:p>
            <w:pPr>
              <w:rPr>
                <w:ins w:id="32" w:author="亚龙湾" w:date="2018-06-20T09:16:51Z"/>
                <w:rFonts w:hint="eastAsia" w:eastAsiaTheme="minorEastAsia"/>
                <w:lang w:val="en-US" w:eastAsia="zh-CN"/>
              </w:rPr>
            </w:pPr>
            <w:ins w:id="33" w:author="亚龙湾" w:date="2018-06-20T09:16:51Z">
              <w:r>
                <w:rPr>
                  <w:rFonts w:hint="eastAsia"/>
                </w:rPr>
                <w:t>2018-0</w:t>
              </w:r>
            </w:ins>
            <w:ins w:id="34" w:author="亚龙湾" w:date="2018-06-20T09:16:51Z">
              <w:r>
                <w:rPr>
                  <w:rFonts w:hint="eastAsia"/>
                  <w:lang w:val="en-US" w:eastAsia="zh-CN"/>
                </w:rPr>
                <w:t>6</w:t>
              </w:r>
            </w:ins>
            <w:ins w:id="35" w:author="亚龙湾" w:date="2018-06-20T09:16:51Z">
              <w:r>
                <w:rPr>
                  <w:rFonts w:hint="eastAsia"/>
                </w:rPr>
                <w:t>-</w:t>
              </w:r>
            </w:ins>
            <w:ins w:id="36" w:author="亚龙湾" w:date="2018-06-20T09:16:51Z">
              <w:r>
                <w:rPr>
                  <w:rFonts w:hint="eastAsia"/>
                  <w:lang w:val="en-US" w:eastAsia="zh-CN"/>
                </w:rPr>
                <w:t>1</w:t>
              </w:r>
            </w:ins>
            <w:ins w:id="37" w:author="亚龙湾" w:date="2018-06-20T09:17:17Z">
              <w:r>
                <w:rPr>
                  <w:rFonts w:hint="eastAsia"/>
                  <w:lang w:val="en-US" w:eastAsia="zh-CN"/>
                </w:rPr>
                <w:t>9</w:t>
              </w:r>
            </w:ins>
            <w:bookmarkStart w:id="27" w:name="_GoBack"/>
            <w:bookmarkEnd w:id="2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" w:author="亚龙湾" w:date="2018-06-15T11:39:40Z"/>
        </w:trPr>
        <w:tc>
          <w:tcPr>
            <w:tcW w:w="8522" w:type="dxa"/>
            <w:gridSpan w:val="3"/>
            <w:vAlign w:val="top"/>
          </w:tcPr>
          <w:p>
            <w:pPr>
              <w:rPr>
                <w:ins w:id="39" w:author="亚龙湾" w:date="2018-06-15T11:39:40Z"/>
                <w:rFonts w:hint="eastAsia"/>
                <w:b/>
                <w:color w:val="FF0000"/>
              </w:rPr>
            </w:pPr>
            <w:ins w:id="40" w:author="亚龙湾" w:date="2018-06-23T11:37:10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ins w:id="41" w:author="亚龙湾" w:date="2018-06-23T11:37:11Z">
              <w:r>
                <w:rPr>
                  <w:rFonts w:hint="eastAsia"/>
                  <w:lang w:val="en-US" w:eastAsia="zh-CN"/>
                </w:rPr>
                <w:t xml:space="preserve"> </w:t>
              </w:r>
            </w:ins>
            <w:del w:id="42" w:author="亚龙湾" w:date="2018-06-20T09:16:54Z">
              <w:r>
                <w:rPr>
                  <w:rFonts w:hint="eastAsia"/>
                </w:rPr>
                <w:delText>1.</w:delText>
              </w:r>
            </w:del>
            <w:del w:id="43" w:author="亚龙湾" w:date="2018-06-20T09:16:55Z">
              <w:r>
                <w:rPr>
                  <w:rFonts w:hint="eastAsia"/>
                  <w:lang w:val="en-US" w:eastAsia="zh-CN"/>
                </w:rPr>
                <w:delText>8</w:delText>
              </w:r>
            </w:del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" w:author="亚龙湾" w:date="2018-06-20T09:16:32Z"/>
        </w:trPr>
        <w:tc>
          <w:tcPr>
            <w:tcW w:w="8522" w:type="dxa"/>
            <w:gridSpan w:val="3"/>
            <w:vAlign w:val="top"/>
          </w:tcPr>
          <w:p>
            <w:pPr>
              <w:rPr>
                <w:ins w:id="45" w:author="亚龙湾" w:date="2018-06-20T09:16:32Z"/>
                <w:rFonts w:hint="eastAsia"/>
              </w:rPr>
            </w:pPr>
          </w:p>
        </w:tc>
      </w:tr>
    </w:tbl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5774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"_Toc510377616" </w:instrText>
          </w:r>
          <w:r>
            <w:fldChar w:fldCharType="separate"/>
          </w:r>
          <w:r>
            <w:rPr>
              <w:rStyle w:val="12"/>
            </w:rPr>
            <w:t>1.消息格式定义</w:t>
          </w:r>
          <w:r>
            <w:tab/>
          </w:r>
          <w:r>
            <w:fldChar w:fldCharType="begin"/>
          </w:r>
          <w:r>
            <w:instrText xml:space="preserve"> PAGEREF _Toc510377616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"_Toc510377617" </w:instrText>
          </w:r>
          <w:r>
            <w:fldChar w:fldCharType="separate"/>
          </w:r>
          <w:r>
            <w:rPr>
              <w:rStyle w:val="12"/>
            </w:rPr>
            <w:t>2.消息体定义</w:t>
          </w:r>
          <w:r>
            <w:tab/>
          </w:r>
          <w:r>
            <w:fldChar w:fldCharType="begin"/>
          </w:r>
          <w:r>
            <w:instrText xml:space="preserve"> PAGEREF _Toc510377617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"_Toc510377618" </w:instrText>
          </w:r>
          <w:r>
            <w:fldChar w:fldCharType="separate"/>
          </w:r>
          <w:r>
            <w:rPr>
              <w:rStyle w:val="12"/>
            </w:rPr>
            <w:t>3.登录消息</w:t>
          </w:r>
          <w:r>
            <w:tab/>
          </w:r>
          <w:r>
            <w:fldChar w:fldCharType="begin"/>
          </w:r>
          <w:r>
            <w:instrText xml:space="preserve"> PAGEREF _Toc510377618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"_Toc510377619" </w:instrText>
          </w:r>
          <w:r>
            <w:fldChar w:fldCharType="separate"/>
          </w:r>
          <w:r>
            <w:rPr>
              <w:rStyle w:val="12"/>
            </w:rPr>
            <w:t>4.行情消息</w:t>
          </w:r>
          <w:r>
            <w:tab/>
          </w:r>
          <w:r>
            <w:fldChar w:fldCharType="begin"/>
          </w:r>
          <w:r>
            <w:instrText xml:space="preserve"> PAGEREF _Toc510377619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"_Toc510377620" </w:instrText>
          </w:r>
          <w:r>
            <w:fldChar w:fldCharType="separate"/>
          </w:r>
          <w:r>
            <w:rPr>
              <w:rStyle w:val="12"/>
            </w:rPr>
            <w:t>4.1 Ticker快照行情</w:t>
          </w:r>
          <w:r>
            <w:tab/>
          </w:r>
          <w:r>
            <w:fldChar w:fldCharType="begin"/>
          </w:r>
          <w:r>
            <w:instrText xml:space="preserve"> PAGEREF _Toc510377620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"_Toc510377621" </w:instrText>
          </w:r>
          <w:r>
            <w:fldChar w:fldCharType="separate"/>
          </w:r>
          <w:r>
            <w:rPr>
              <w:rStyle w:val="12"/>
            </w:rPr>
            <w:t>4.2 Depth深度行情</w:t>
          </w:r>
          <w:r>
            <w:tab/>
          </w:r>
          <w:r>
            <w:fldChar w:fldCharType="begin"/>
          </w:r>
          <w:r>
            <w:instrText xml:space="preserve"> PAGEREF _Toc510377621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"_Toc510377622" </w:instrText>
          </w:r>
          <w:r>
            <w:fldChar w:fldCharType="separate"/>
          </w:r>
          <w:r>
            <w:rPr>
              <w:rStyle w:val="12"/>
            </w:rPr>
            <w:t>4.2 Kline K线行情</w:t>
          </w:r>
          <w:r>
            <w:tab/>
          </w:r>
          <w:r>
            <w:fldChar w:fldCharType="begin"/>
          </w:r>
          <w:r>
            <w:instrText xml:space="preserve"> PAGEREF _Toc510377622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"_Toc510377623" </w:instrText>
          </w:r>
          <w:r>
            <w:fldChar w:fldCharType="separate"/>
          </w:r>
          <w:r>
            <w:rPr>
              <w:rStyle w:val="12"/>
            </w:rPr>
            <w:t>5.交易消息</w:t>
          </w:r>
          <w:r>
            <w:tab/>
          </w:r>
          <w:r>
            <w:fldChar w:fldCharType="begin"/>
          </w:r>
          <w:r>
            <w:instrText xml:space="preserve"> PAGEREF _Toc510377623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"_Toc510377624" </w:instrText>
          </w:r>
          <w:r>
            <w:fldChar w:fldCharType="separate"/>
          </w:r>
          <w:r>
            <w:rPr>
              <w:rStyle w:val="12"/>
            </w:rPr>
            <w:t>5.1.下单</w:t>
          </w:r>
          <w:r>
            <w:tab/>
          </w:r>
          <w:r>
            <w:fldChar w:fldCharType="begin"/>
          </w:r>
          <w:r>
            <w:instrText xml:space="preserve"> PAGEREF _Toc510377624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"_Toc510377625" </w:instrText>
          </w:r>
          <w:r>
            <w:fldChar w:fldCharType="separate"/>
          </w:r>
          <w:r>
            <w:rPr>
              <w:rStyle w:val="12"/>
            </w:rPr>
            <w:t>5.2.撤单</w:t>
          </w:r>
          <w:r>
            <w:tab/>
          </w:r>
          <w:r>
            <w:fldChar w:fldCharType="begin"/>
          </w:r>
          <w:r>
            <w:instrText xml:space="preserve"> PAGEREF _Toc510377625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"_Toc510377626" </w:instrText>
          </w:r>
          <w:r>
            <w:fldChar w:fldCharType="separate"/>
          </w:r>
          <w:r>
            <w:rPr>
              <w:rStyle w:val="12"/>
            </w:rPr>
            <w:t>5.3.查单</w:t>
          </w:r>
          <w:r>
            <w:tab/>
          </w:r>
          <w:r>
            <w:fldChar w:fldCharType="begin"/>
          </w:r>
          <w:r>
            <w:instrText xml:space="preserve"> PAGEREF _Toc510377626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"_Toc510377627" </w:instrText>
          </w:r>
          <w:r>
            <w:fldChar w:fldCharType="separate"/>
          </w:r>
          <w:r>
            <w:rPr>
              <w:rStyle w:val="12"/>
            </w:rPr>
            <w:t>5.4.查账户</w:t>
          </w:r>
          <w:r>
            <w:tab/>
          </w:r>
          <w:r>
            <w:fldChar w:fldCharType="begin"/>
          </w:r>
          <w:r>
            <w:instrText xml:space="preserve"> PAGEREF _Toc510377627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"_Toc510377628" </w:instrText>
          </w:r>
          <w:r>
            <w:fldChar w:fldCharType="separate"/>
          </w:r>
          <w:r>
            <w:rPr>
              <w:rStyle w:val="12"/>
            </w:rPr>
            <w:t>6.监控消息</w:t>
          </w:r>
          <w:r>
            <w:tab/>
          </w:r>
          <w:r>
            <w:fldChar w:fldCharType="begin"/>
          </w:r>
          <w:r>
            <w:instrText xml:space="preserve"> PAGEREF _Toc510377628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"_Toc510377629" </w:instrText>
          </w:r>
          <w:r>
            <w:fldChar w:fldCharType="separate"/>
          </w:r>
          <w:r>
            <w:rPr>
              <w:rStyle w:val="12"/>
            </w:rPr>
            <w:t>7.管理消息</w:t>
          </w:r>
          <w:r>
            <w:tab/>
          </w:r>
          <w:r>
            <w:fldChar w:fldCharType="begin"/>
          </w:r>
          <w:r>
            <w:instrText xml:space="preserve"> PAGEREF _Toc510377629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"_Toc510377630" </w:instrText>
          </w:r>
          <w:r>
            <w:fldChar w:fldCharType="separate"/>
          </w:r>
          <w:r>
            <w:rPr>
              <w:rStyle w:val="12"/>
            </w:rPr>
            <w:t>7.1.输出日志</w:t>
          </w:r>
          <w:r>
            <w:tab/>
          </w:r>
          <w:r>
            <w:fldChar w:fldCharType="begin"/>
          </w:r>
          <w:r>
            <w:instrText xml:space="preserve"> PAGEREF _Toc510377630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"_Toc510377631" </w:instrText>
          </w:r>
          <w:r>
            <w:fldChar w:fldCharType="separate"/>
          </w:r>
          <w:r>
            <w:rPr>
              <w:rStyle w:val="12"/>
            </w:rPr>
            <w:t>7.2.启动策略</w:t>
          </w:r>
          <w:r>
            <w:tab/>
          </w:r>
          <w:r>
            <w:fldChar w:fldCharType="begin"/>
          </w:r>
          <w:r>
            <w:instrText xml:space="preserve"> PAGEREF _Toc510377631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"_Toc510377632" </w:instrText>
          </w:r>
          <w:r>
            <w:fldChar w:fldCharType="separate"/>
          </w:r>
          <w:r>
            <w:rPr>
              <w:rStyle w:val="12"/>
            </w:rPr>
            <w:t>7.3.暂停策略</w:t>
          </w:r>
          <w:r>
            <w:tab/>
          </w:r>
          <w:r>
            <w:fldChar w:fldCharType="begin"/>
          </w:r>
          <w:r>
            <w:instrText xml:space="preserve"> PAGEREF _Toc510377632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"_Toc510377633" </w:instrText>
          </w:r>
          <w:r>
            <w:fldChar w:fldCharType="separate"/>
          </w:r>
          <w:r>
            <w:rPr>
              <w:rStyle w:val="12"/>
            </w:rPr>
            <w:t>7.4.继续策略</w:t>
          </w:r>
          <w:r>
            <w:tab/>
          </w:r>
          <w:r>
            <w:fldChar w:fldCharType="begin"/>
          </w:r>
          <w:r>
            <w:instrText xml:space="preserve"> PAGEREF _Toc510377633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"_Toc510377634" </w:instrText>
          </w:r>
          <w:r>
            <w:fldChar w:fldCharType="separate"/>
          </w:r>
          <w:r>
            <w:rPr>
              <w:rStyle w:val="12"/>
            </w:rPr>
            <w:t>7.5.停止策略</w:t>
          </w:r>
          <w:r>
            <w:tab/>
          </w:r>
          <w:r>
            <w:fldChar w:fldCharType="begin"/>
          </w:r>
          <w:r>
            <w:instrText xml:space="preserve"> PAGEREF _Toc510377634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736"/>
            </w:tabs>
          </w:pPr>
          <w:r>
            <w:fldChar w:fldCharType="begin"/>
          </w:r>
          <w:r>
            <w:instrText xml:space="preserve"> HYPERLINK \l "_Toc510377635" </w:instrText>
          </w:r>
          <w:r>
            <w:fldChar w:fldCharType="separate"/>
          </w:r>
          <w:r>
            <w:rPr>
              <w:rStyle w:val="12"/>
            </w:rPr>
            <w:t>7.6.重启策略</w:t>
          </w:r>
          <w:r>
            <w:tab/>
          </w:r>
          <w:r>
            <w:fldChar w:fldCharType="begin"/>
          </w:r>
          <w:r>
            <w:instrText xml:space="preserve"> PAGEREF _Toc510377635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>
      <w:pPr>
        <w:rPr>
          <w:del w:id="46" w:author="hp" w:date="2018-05-02T16:48:00Z"/>
        </w:rPr>
      </w:pPr>
    </w:p>
    <w:p>
      <w:pPr>
        <w:rPr>
          <w:del w:id="47" w:author="hp" w:date="2018-05-02T16:48:00Z"/>
        </w:rPr>
      </w:pPr>
    </w:p>
    <w:p>
      <w:pPr>
        <w:rPr>
          <w:del w:id="48" w:author="hp" w:date="2018-05-02T16:48:00Z"/>
        </w:rPr>
      </w:pPr>
    </w:p>
    <w:p>
      <w:pPr>
        <w:rPr>
          <w:del w:id="49" w:author="hp" w:date="2018-05-02T16:48:00Z"/>
        </w:rPr>
      </w:pPr>
    </w:p>
    <w:p>
      <w:pPr>
        <w:rPr>
          <w:del w:id="50" w:author="hp" w:date="2018-05-02T16:48:00Z"/>
        </w:rPr>
      </w:pPr>
    </w:p>
    <w:p>
      <w:pPr>
        <w:rPr>
          <w:del w:id="51" w:author="hp" w:date="2018-05-02T16:48:00Z"/>
        </w:rPr>
      </w:pPr>
    </w:p>
    <w:p/>
    <w:p>
      <w:pPr>
        <w:pStyle w:val="3"/>
      </w:pPr>
      <w:bookmarkStart w:id="0" w:name="_Toc510377616"/>
      <w:r>
        <w:rPr>
          <w:rFonts w:hint="eastAsia"/>
        </w:rPr>
        <w:t>1.消息格式定义</w:t>
      </w:r>
      <w:bookmarkEnd w:id="0"/>
    </w:p>
    <w:p>
      <w:r>
        <w:rPr>
          <w:rFonts w:hint="eastAsia"/>
        </w:rPr>
        <w:tab/>
      </w:r>
      <w:r>
        <w:rPr>
          <w:rFonts w:hint="eastAsia"/>
        </w:rPr>
        <w:t>消息格式包括消息长度和消息体两部分，定义如下：</w:t>
      </w:r>
    </w:p>
    <w:p>
      <w:pPr>
        <w:ind w:firstLine="420"/>
      </w:pPr>
      <w:r>
        <w:t>&lt;message&gt;=&lt;message_length&gt;&lt;message_body&gt;</w:t>
      </w:r>
    </w:p>
    <w:p>
      <w:pPr>
        <w:ind w:firstLine="420"/>
      </w:pPr>
      <w:r>
        <w:rPr>
          <w:rFonts w:hint="eastAsia"/>
        </w:rPr>
        <w:t>&lt;message_length&gt;: 消息长度，为固定的4位字符，内容为用字符表示的整数值，仅由空格和0~9数字字符构成，用于记录其后全部消息内容&lt;</w:t>
      </w:r>
      <w:r>
        <w:t>message_body</w:t>
      </w:r>
      <w:r>
        <w:rPr>
          <w:rFonts w:hint="eastAsia"/>
        </w:rPr>
        <w:t>&gt;的字符个数（不包括自己</w:t>
      </w:r>
      <w:r>
        <w:t>&lt;message_length&gt;</w:t>
      </w:r>
      <w:r>
        <w:rPr>
          <w:rFonts w:hint="eastAsia"/>
        </w:rPr>
        <w:t>这4个字符）。样例："   8","  33"," 123","2699"</w:t>
      </w:r>
    </w:p>
    <w:p>
      <w:pPr>
        <w:ind w:firstLine="420"/>
      </w:pPr>
      <w:r>
        <w:rPr>
          <w:rFonts w:hint="eastAsia"/>
        </w:rPr>
        <w:t>&lt;message_body&gt;：消息体，为变长的数据，数据各字段之间用逗号分隔。</w:t>
      </w:r>
    </w:p>
    <w:p>
      <w:pPr>
        <w:ind w:firstLine="420"/>
      </w:pPr>
      <w:r>
        <w:t>&lt;message&gt;</w:t>
      </w:r>
      <w:r>
        <w:rPr>
          <w:rFonts w:hint="eastAsia"/>
        </w:rPr>
        <w:t>：为完整消息，定义为&lt;message_length&gt;&lt;message_body&gt;，仅由可见字符构成，可以直接打印查看，并可通过HTTP、文本文件等方式进行传输。</w:t>
      </w:r>
    </w:p>
    <w:p>
      <w:pPr>
        <w:ind w:firstLine="420"/>
      </w:pPr>
      <w:r>
        <w:rPr>
          <w:rFonts w:hint="eastAsia"/>
        </w:rPr>
        <w:t>&lt;message&gt;完整样例:</w:t>
      </w:r>
    </w:p>
    <w:p>
      <w:r>
        <w:tab/>
      </w:r>
      <w:r>
        <w:t>"9a,b,c,d,e"</w:t>
      </w:r>
    </w:p>
    <w:p>
      <w:r>
        <w:tab/>
      </w:r>
      <w:r>
        <w:t>"  261,zb,btc_usdt,this_week,34"</w:t>
      </w:r>
    </w:p>
    <w:p/>
    <w:p>
      <w:pPr>
        <w:pStyle w:val="3"/>
      </w:pPr>
      <w:bookmarkStart w:id="1" w:name="_Toc510377617"/>
      <w:r>
        <w:rPr>
          <w:rFonts w:hint="eastAsia"/>
        </w:rPr>
        <w:t>2.消息体定义</w:t>
      </w:r>
      <w:bookmarkEnd w:id="1"/>
    </w:p>
    <w:p>
      <w:pPr>
        <w:ind w:firstLine="420"/>
      </w:pPr>
      <w:r>
        <w:rPr>
          <w:rFonts w:hint="eastAsia"/>
        </w:rPr>
        <w:t>下面的说明均是对&lt;message_body&gt;进一步定义，不包括&lt;message_length&gt;。</w:t>
      </w:r>
    </w:p>
    <w:p>
      <w:pPr>
        <w:ind w:firstLine="420"/>
      </w:pPr>
      <w:r>
        <w:rPr>
          <w:rFonts w:hint="eastAsia"/>
        </w:rPr>
        <w:t>消息体定义格式为消息头和消息体，如下：</w:t>
      </w:r>
    </w:p>
    <w:p>
      <w:pPr>
        <w:ind w:firstLine="420"/>
      </w:pPr>
      <w:r>
        <w:t>&lt;message_body&gt;=&lt;HEADER&gt;(,&lt;data&gt;)</w:t>
      </w:r>
    </w:p>
    <w:p>
      <w:r>
        <w:rPr>
          <w:rFonts w:hint="eastAsia"/>
        </w:rPr>
        <w:tab/>
      </w:r>
      <w:r>
        <w:rPr>
          <w:rFonts w:hint="eastAsia"/>
        </w:rPr>
        <w:t>其中消息头字段为：</w:t>
      </w:r>
    </w:p>
    <w:p>
      <w:pPr>
        <w:ind w:firstLine="420"/>
      </w:pPr>
      <w:r>
        <w:t>&lt;HEADER&gt;=type,token,exchange_name,symbol_type,symbol_name,symbol_info,account_id,req_id</w:t>
      </w:r>
    </w:p>
    <w:p>
      <w:pPr>
        <w:ind w:left="630" w:leftChars="300"/>
      </w:pPr>
      <w:r>
        <w:rPr>
          <w:rFonts w:hint="eastAsia"/>
          <w:b/>
        </w:rPr>
        <w:t>type</w:t>
      </w:r>
      <w:r>
        <w:rPr>
          <w:rFonts w:hint="eastAsia"/>
        </w:rPr>
        <w:t>: 为整数，数据类型，管理为0~9，行情为10~39，交易为40~69，监控为70~99</w:t>
      </w:r>
    </w:p>
    <w:p>
      <w:pPr>
        <w:ind w:left="630" w:leftChars="300"/>
      </w:pPr>
      <w:r>
        <w:rPr>
          <w:rFonts w:hint="eastAsia"/>
          <w:b/>
        </w:rPr>
        <w:t>token(新增)</w:t>
      </w:r>
      <w:r>
        <w:rPr>
          <w:rFonts w:hint="eastAsia"/>
        </w:rPr>
        <w:t>：为一个加密字符串，通过登录获得，最大长度为1</w:t>
      </w:r>
      <w:r>
        <w:t>6</w:t>
      </w:r>
      <w:r>
        <w:rPr>
          <w:rFonts w:hint="eastAsia"/>
        </w:rPr>
        <w:t>字节。除登录消息以外，所有网关发起的请求消息，均需要填充此字段；所有从网关传输给客户端的消息（如行情消息，交易请求的回复消息等），均无需填充此字段，如果填充，也将被客户端忽略。</w:t>
      </w:r>
    </w:p>
    <w:p>
      <w:pPr>
        <w:ind w:left="630" w:leftChars="300"/>
      </w:pPr>
      <w:r>
        <w:rPr>
          <w:rFonts w:hint="eastAsia"/>
          <w:b/>
        </w:rPr>
        <w:t>exchange_name</w:t>
      </w:r>
      <w:r>
        <w:rPr>
          <w:rFonts w:hint="eastAsia"/>
        </w:rPr>
        <w:t>: 为交易所域名，不含"www./.com/.net"，全小写，最大长度为</w:t>
      </w:r>
      <w:r>
        <w:t>20</w:t>
      </w:r>
      <w:r>
        <w:rPr>
          <w:rFonts w:hint="eastAsia"/>
        </w:rPr>
        <w:t>字节</w:t>
      </w:r>
    </w:p>
    <w:p>
      <w:pPr>
        <w:ind w:left="630" w:leftChars="300"/>
      </w:pPr>
      <w:r>
        <w:rPr>
          <w:rFonts w:hint="eastAsia"/>
          <w:b/>
        </w:rPr>
        <w:t>symbol_type</w:t>
      </w:r>
      <w:r>
        <w:rPr>
          <w:rFonts w:hint="eastAsia"/>
        </w:rPr>
        <w:t>: 为整数，</w:t>
      </w:r>
    </w:p>
    <w:p>
      <w:pPr>
        <w:ind w:left="1680" w:leftChars="800" w:firstLine="420"/>
      </w:pPr>
      <w:r>
        <w:rPr>
          <w:rFonts w:hint="eastAsia"/>
        </w:rPr>
        <w:t>0为Spot数字货币现货，</w:t>
      </w:r>
    </w:p>
    <w:p>
      <w:pPr>
        <w:ind w:left="1680" w:leftChars="800" w:firstLine="420"/>
      </w:pPr>
      <w:r>
        <w:rPr>
          <w:rFonts w:hint="eastAsia"/>
        </w:rPr>
        <w:t>1为Future数字货币期货，</w:t>
      </w:r>
    </w:p>
    <w:p>
      <w:pPr>
        <w:ind w:left="1680" w:leftChars="800" w:firstLine="420"/>
      </w:pPr>
      <w:r>
        <w:rPr>
          <w:rFonts w:hint="eastAsia"/>
        </w:rPr>
        <w:t>2为Option数字货币期权</w:t>
      </w:r>
    </w:p>
    <w:p>
      <w:pPr>
        <w:ind w:left="630" w:leftChars="300"/>
      </w:pPr>
      <w:r>
        <w:rPr>
          <w:rFonts w:hint="eastAsia"/>
          <w:b/>
        </w:rPr>
        <w:t>symbol_name</w:t>
      </w:r>
      <w:r>
        <w:rPr>
          <w:rFonts w:hint="eastAsia"/>
        </w:rPr>
        <w:t>: 为品种名称，最大长度为</w:t>
      </w:r>
      <w:r>
        <w:t>20</w:t>
      </w:r>
      <w:r>
        <w:rPr>
          <w:rFonts w:hint="eastAsia"/>
        </w:rPr>
        <w:t>字节</w:t>
      </w:r>
    </w:p>
    <w:p>
      <w:pPr>
        <w:ind w:left="630" w:leftChars="300"/>
      </w:pPr>
      <w:r>
        <w:rPr>
          <w:rFonts w:hint="eastAsia"/>
          <w:b/>
        </w:rPr>
        <w:t>symbol_</w:t>
      </w:r>
      <w:r>
        <w:rPr>
          <w:b/>
        </w:rPr>
        <w:t>info</w:t>
      </w:r>
      <w:r>
        <w:rPr>
          <w:rFonts w:hint="eastAsia"/>
        </w:rPr>
        <w:t>: 为品种信息，最大长度为</w:t>
      </w:r>
      <w:r>
        <w:t>20</w:t>
      </w:r>
      <w:r>
        <w:rPr>
          <w:rFonts w:hint="eastAsia"/>
        </w:rPr>
        <w:t>字节。当s</w:t>
      </w:r>
      <w:r>
        <w:t>ymbol_type=0</w:t>
      </w:r>
      <w:r>
        <w:rPr>
          <w:rFonts w:hint="eastAsia"/>
        </w:rPr>
        <w:t>（为现货）时，表明是否为保证金品种，0为非保证金品种，1为保证金品种。当s</w:t>
      </w:r>
      <w:r>
        <w:t>ymbol_type=1</w:t>
      </w:r>
      <w:r>
        <w:rPr>
          <w:rFonts w:hint="eastAsia"/>
        </w:rPr>
        <w:t>（为期货）时，为合约类别（如o</w:t>
      </w:r>
      <w:r>
        <w:t>kex</w:t>
      </w:r>
      <w:r>
        <w:rPr>
          <w:rFonts w:hint="eastAsia"/>
        </w:rPr>
        <w:t>对应的是t</w:t>
      </w:r>
      <w:r>
        <w:t>his_week</w:t>
      </w:r>
      <w:r>
        <w:rPr>
          <w:rFonts w:hint="eastAsia"/>
        </w:rPr>
        <w:t>、n</w:t>
      </w:r>
      <w:r>
        <w:t>ext_week</w:t>
      </w:r>
      <w:r>
        <w:rPr>
          <w:rFonts w:hint="eastAsia"/>
        </w:rPr>
        <w:t>、q</w:t>
      </w:r>
      <w:r>
        <w:t>uarter</w:t>
      </w:r>
      <w:r>
        <w:rPr>
          <w:rFonts w:hint="eastAsia"/>
        </w:rPr>
        <w:t>等）</w:t>
      </w:r>
    </w:p>
    <w:p>
      <w:pPr>
        <w:ind w:left="630" w:leftChars="300"/>
      </w:pPr>
      <w:r>
        <w:rPr>
          <w:rFonts w:hint="eastAsia"/>
          <w:b/>
        </w:rPr>
        <w:t>account_id</w:t>
      </w:r>
      <w:r>
        <w:rPr>
          <w:rFonts w:hint="eastAsia"/>
        </w:rPr>
        <w:t>:在交易网关配置文件上，通过e</w:t>
      </w:r>
      <w:r>
        <w:t>xchange&amp;</w:t>
      </w:r>
      <w:r>
        <w:rPr>
          <w:rFonts w:hint="eastAsia"/>
        </w:rPr>
        <w:t>api_key&amp;secret_key映射出来的一个虚拟用户id.</w:t>
      </w:r>
    </w:p>
    <w:p>
      <w:pPr>
        <w:ind w:left="210" w:firstLine="420"/>
      </w:pPr>
      <w:r>
        <w:rPr>
          <w:rFonts w:hint="eastAsia"/>
        </w:rPr>
        <w:t>req_id: 请求ID，</w:t>
      </w:r>
      <w:ins w:id="52" w:author="亚龙湾" w:date="2018-06-15T11:38:26Z">
        <w:r>
          <w:rPr>
            <w:rFonts w:hint="eastAsia"/>
            <w:color w:val="FF0000"/>
            <w:lang w:val="en-US" w:eastAsia="zh-CN"/>
          </w:rPr>
          <w:t>是</w:t>
        </w:r>
      </w:ins>
      <w:ins w:id="53" w:author="亚龙湾" w:date="2018-06-15T11:37:24Z">
        <w:r>
          <w:rPr>
            <w:rFonts w:hint="eastAsia"/>
            <w:color w:val="FF0000"/>
            <w:lang w:val="en-US" w:eastAsia="zh-CN"/>
            <w:rPrChange w:id="54" w:author="亚龙湾" w:date="2018-06-15T11:37:53Z">
              <w:rPr>
                <w:rFonts w:hint="eastAsia"/>
                <w:lang w:val="en-US" w:eastAsia="zh-CN"/>
              </w:rPr>
            </w:rPrChange>
          </w:rPr>
          <w:t>UTC</w:t>
        </w:r>
      </w:ins>
      <w:ins w:id="55" w:author="亚龙湾" w:date="2018-06-15T11:37:27Z">
        <w:r>
          <w:rPr>
            <w:rFonts w:hint="eastAsia"/>
            <w:color w:val="FF0000"/>
            <w:lang w:val="en-US" w:eastAsia="zh-CN"/>
            <w:rPrChange w:id="56" w:author="亚龙湾" w:date="2018-06-15T11:37:53Z">
              <w:rPr>
                <w:rFonts w:hint="eastAsia"/>
                <w:lang w:val="en-US" w:eastAsia="zh-CN"/>
              </w:rPr>
            </w:rPrChange>
          </w:rPr>
          <w:t>的</w:t>
        </w:r>
      </w:ins>
      <w:ins w:id="57" w:author="亚龙湾" w:date="2018-06-15T11:37:29Z">
        <w:r>
          <w:rPr>
            <w:rFonts w:hint="eastAsia"/>
            <w:color w:val="FF0000"/>
            <w:lang w:val="en-US" w:eastAsia="zh-CN"/>
            <w:rPrChange w:id="58" w:author="亚龙湾" w:date="2018-06-15T11:37:53Z">
              <w:rPr>
                <w:rFonts w:hint="eastAsia"/>
                <w:lang w:val="en-US" w:eastAsia="zh-CN"/>
              </w:rPr>
            </w:rPrChange>
          </w:rPr>
          <w:t>时间戳</w:t>
        </w:r>
      </w:ins>
      <w:ins w:id="59" w:author="亚龙湾" w:date="2018-06-15T11:37:30Z">
        <w:r>
          <w:rPr>
            <w:rFonts w:hint="eastAsia"/>
            <w:color w:val="FF0000"/>
            <w:lang w:val="en-US" w:eastAsia="zh-CN"/>
            <w:rPrChange w:id="60" w:author="亚龙湾" w:date="2018-06-15T11:37:53Z">
              <w:rPr>
                <w:rFonts w:hint="eastAsia"/>
                <w:lang w:val="en-US" w:eastAsia="zh-CN"/>
              </w:rPr>
            </w:rPrChange>
          </w:rPr>
          <w:t>，</w:t>
        </w:r>
      </w:ins>
      <w:ins w:id="61" w:author="亚龙湾" w:date="2018-06-15T11:37:34Z">
        <w:r>
          <w:rPr>
            <w:rFonts w:hint="eastAsia"/>
            <w:color w:val="FF0000"/>
            <w:lang w:val="en-US" w:eastAsia="zh-CN"/>
            <w:rPrChange w:id="62" w:author="亚龙湾" w:date="2018-06-15T11:37:53Z">
              <w:rPr>
                <w:rFonts w:hint="eastAsia"/>
                <w:lang w:val="en-US" w:eastAsia="zh-CN"/>
              </w:rPr>
            </w:rPrChange>
          </w:rPr>
          <w:t>精确</w:t>
        </w:r>
      </w:ins>
      <w:ins w:id="63" w:author="亚龙湾" w:date="2018-06-15T11:37:35Z">
        <w:r>
          <w:rPr>
            <w:rFonts w:hint="eastAsia"/>
            <w:color w:val="FF0000"/>
            <w:lang w:val="en-US" w:eastAsia="zh-CN"/>
            <w:rPrChange w:id="64" w:author="亚龙湾" w:date="2018-06-15T11:37:53Z">
              <w:rPr>
                <w:rFonts w:hint="eastAsia"/>
                <w:lang w:val="en-US" w:eastAsia="zh-CN"/>
              </w:rPr>
            </w:rPrChange>
          </w:rPr>
          <w:t>到</w:t>
        </w:r>
      </w:ins>
      <w:ins w:id="65" w:author="亚龙湾" w:date="2018-06-15T11:37:37Z">
        <w:r>
          <w:rPr>
            <w:rFonts w:hint="eastAsia"/>
            <w:color w:val="FF0000"/>
            <w:lang w:val="en-US" w:eastAsia="zh-CN"/>
            <w:rPrChange w:id="66" w:author="亚龙湾" w:date="2018-06-15T11:37:53Z">
              <w:rPr>
                <w:rFonts w:hint="eastAsia"/>
                <w:lang w:val="en-US" w:eastAsia="zh-CN"/>
              </w:rPr>
            </w:rPrChange>
          </w:rPr>
          <w:t>毫秒级</w:t>
        </w:r>
      </w:ins>
      <w:ins w:id="67" w:author="亚龙湾" w:date="2018-06-15T11:37:38Z">
        <w:r>
          <w:rPr>
            <w:rFonts w:hint="eastAsia"/>
            <w:color w:val="FF0000"/>
            <w:lang w:val="en-US" w:eastAsia="zh-CN"/>
            <w:rPrChange w:id="68" w:author="亚龙湾" w:date="2018-06-15T11:37:53Z">
              <w:rPr>
                <w:rFonts w:hint="eastAsia"/>
                <w:lang w:val="en-US" w:eastAsia="zh-CN"/>
              </w:rPr>
            </w:rPrChange>
          </w:rPr>
          <w:t>，</w:t>
        </w:r>
      </w:ins>
      <w:ins w:id="69" w:author="亚龙湾" w:date="2018-06-15T11:39:16Z">
        <w:r>
          <w:rPr>
            <w:rFonts w:hint="eastAsia"/>
            <w:color w:val="FF0000"/>
            <w:lang w:val="en-US" w:eastAsia="zh-CN"/>
          </w:rPr>
          <w:t>每次请求都不能重复，</w:t>
        </w:r>
      </w:ins>
      <w:ins w:id="70" w:author="亚龙湾" w:date="2018-06-15T11:39:19Z">
        <w:r>
          <w:rPr>
            <w:rFonts w:hint="eastAsia"/>
            <w:color w:val="FF0000"/>
            <w:lang w:val="en-US" w:eastAsia="zh-CN"/>
          </w:rPr>
          <w:t>用来</w:t>
        </w:r>
      </w:ins>
      <w:ins w:id="71" w:author="亚龙湾" w:date="2018-06-15T11:39:26Z">
        <w:r>
          <w:rPr>
            <w:rFonts w:hint="eastAsia"/>
            <w:color w:val="FF0000"/>
            <w:lang w:val="en-US" w:eastAsia="zh-CN"/>
          </w:rPr>
          <w:t>限制</w:t>
        </w:r>
      </w:ins>
      <w:ins w:id="72" w:author="亚龙湾" w:date="2018-06-15T11:39:27Z">
        <w:r>
          <w:rPr>
            <w:rFonts w:hint="eastAsia"/>
            <w:color w:val="FF0000"/>
            <w:lang w:val="en-US" w:eastAsia="zh-CN"/>
          </w:rPr>
          <w:t>重发。</w:t>
        </w:r>
      </w:ins>
      <w:r>
        <w:rPr>
          <w:rFonts w:hint="eastAsia"/>
        </w:rPr>
        <w:t>每个请求对应的回复消息，也会在h</w:t>
      </w:r>
      <w:r>
        <w:t>eader</w:t>
      </w:r>
      <w:r>
        <w:rPr>
          <w:rFonts w:hint="eastAsia"/>
        </w:rPr>
        <w:t>里带上此r</w:t>
      </w:r>
      <w:r>
        <w:t>eq_id</w:t>
      </w:r>
      <w:r>
        <w:rPr>
          <w:rFonts w:hint="eastAsia"/>
        </w:rPr>
        <w:t>，以便两者相匹配。</w:t>
      </w:r>
    </w:p>
    <w:p>
      <w:pPr>
        <w:pStyle w:val="3"/>
        <w:rPr>
          <w:strike/>
          <w:rPrChange w:id="73" w:author="亚龙湾" w:date="2018-06-23T11:36:15Z">
            <w:rPr/>
          </w:rPrChange>
        </w:rPr>
      </w:pPr>
      <w:bookmarkStart w:id="2" w:name="_Toc510377618"/>
      <w:r>
        <w:rPr>
          <w:rFonts w:hint="eastAsia"/>
          <w:strike/>
          <w:rPrChange w:id="74" w:author="亚龙湾" w:date="2018-06-23T11:36:15Z">
            <w:rPr>
              <w:rFonts w:hint="eastAsia"/>
            </w:rPr>
          </w:rPrChange>
        </w:rPr>
        <w:t>3.登录消息</w:t>
      </w:r>
      <w:bookmarkEnd w:id="2"/>
    </w:p>
    <w:p>
      <w:pPr>
        <w:rPr>
          <w:strike/>
          <w:rPrChange w:id="75" w:author="亚龙湾" w:date="2018-06-23T11:36:15Z">
            <w:rPr/>
          </w:rPrChange>
        </w:rPr>
      </w:pPr>
      <w:r>
        <w:rPr>
          <w:rFonts w:hint="eastAsia"/>
          <w:strike/>
          <w:rPrChange w:id="76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77" w:author="亚龙湾" w:date="2018-06-23T11:36:15Z">
            <w:rPr>
              <w:rFonts w:hint="eastAsia"/>
            </w:rPr>
          </w:rPrChange>
        </w:rPr>
        <w:t>行情和交易端在连接网关之前，均需要登录进行身份认证，返回token作为后续传输的消息包头身份标识。</w:t>
      </w:r>
    </w:p>
    <w:p>
      <w:pPr>
        <w:rPr>
          <w:strike/>
          <w:rPrChange w:id="78" w:author="亚龙湾" w:date="2018-06-23T11:36:15Z">
            <w:rPr/>
          </w:rPrChange>
        </w:rPr>
      </w:pPr>
      <w:r>
        <w:rPr>
          <w:rFonts w:hint="eastAsia"/>
          <w:strike/>
          <w:rPrChange w:id="79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80" w:author="亚龙湾" w:date="2018-06-23T11:36:15Z">
            <w:rPr>
              <w:rFonts w:hint="eastAsia"/>
            </w:rPr>
          </w:rPrChange>
        </w:rPr>
        <w:t>请求：&lt;message_body&gt;=&lt;HEADER&gt;,user</w:t>
      </w:r>
      <w:r>
        <w:rPr>
          <w:strike/>
          <w:rPrChange w:id="81" w:author="亚龙湾" w:date="2018-06-23T11:36:15Z">
            <w:rPr/>
          </w:rPrChange>
        </w:rPr>
        <w:t>name</w:t>
      </w:r>
      <w:r>
        <w:rPr>
          <w:rFonts w:hint="eastAsia"/>
          <w:strike/>
          <w:rPrChange w:id="82" w:author="亚龙湾" w:date="2018-06-23T11:36:15Z">
            <w:rPr>
              <w:rFonts w:hint="eastAsia"/>
            </w:rPr>
          </w:rPrChange>
        </w:rPr>
        <w:t>,</w:t>
      </w:r>
      <w:r>
        <w:rPr>
          <w:strike/>
          <w:rPrChange w:id="83" w:author="亚龙湾" w:date="2018-06-23T11:36:15Z">
            <w:rPr/>
          </w:rPrChange>
        </w:rPr>
        <w:t>password</w:t>
      </w:r>
    </w:p>
    <w:p>
      <w:pPr>
        <w:rPr>
          <w:strike/>
          <w:rPrChange w:id="84" w:author="亚龙湾" w:date="2018-06-23T11:36:15Z">
            <w:rPr/>
          </w:rPrChange>
        </w:rPr>
      </w:pPr>
      <w:r>
        <w:rPr>
          <w:rFonts w:hint="eastAsia"/>
          <w:strike/>
          <w:rPrChange w:id="85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86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87" w:author="亚龙湾" w:date="2018-06-23T11:36:15Z">
            <w:rPr>
              <w:rFonts w:hint="eastAsia"/>
            </w:rPr>
          </w:rPrChange>
        </w:rPr>
        <w:t>&lt;HEADER&gt;.type=70</w:t>
      </w:r>
    </w:p>
    <w:p>
      <w:pPr>
        <w:rPr>
          <w:strike/>
          <w:rPrChange w:id="88" w:author="亚龙湾" w:date="2018-06-23T11:36:15Z">
            <w:rPr/>
          </w:rPrChange>
        </w:rPr>
      </w:pPr>
      <w:r>
        <w:rPr>
          <w:rFonts w:hint="eastAsia"/>
          <w:strike/>
          <w:rPrChange w:id="89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90" w:author="亚龙湾" w:date="2018-06-23T11:36:15Z">
            <w:rPr>
              <w:rFonts w:hint="eastAsia"/>
            </w:rPr>
          </w:rPrChange>
        </w:rPr>
        <w:tab/>
      </w:r>
      <w:r>
        <w:rPr>
          <w:strike/>
          <w:rPrChange w:id="91" w:author="亚龙湾" w:date="2018-06-23T11:36:15Z">
            <w:rPr/>
          </w:rPrChange>
        </w:rPr>
        <w:t>username</w:t>
      </w:r>
      <w:r>
        <w:rPr>
          <w:rFonts w:hint="eastAsia"/>
          <w:strike/>
          <w:rPrChange w:id="92" w:author="亚龙湾" w:date="2018-06-23T11:36:15Z">
            <w:rPr>
              <w:rFonts w:hint="eastAsia"/>
            </w:rPr>
          </w:rPrChange>
        </w:rPr>
        <w:t>网关配置的用户名</w:t>
      </w:r>
    </w:p>
    <w:p>
      <w:pPr>
        <w:rPr>
          <w:strike/>
          <w:rPrChange w:id="93" w:author="亚龙湾" w:date="2018-06-23T11:36:15Z">
            <w:rPr/>
          </w:rPrChange>
        </w:rPr>
      </w:pPr>
      <w:r>
        <w:rPr>
          <w:strike/>
          <w:rPrChange w:id="94" w:author="亚龙湾" w:date="2018-06-23T11:36:15Z">
            <w:rPr/>
          </w:rPrChange>
        </w:rPr>
        <w:tab/>
      </w:r>
      <w:r>
        <w:rPr>
          <w:strike/>
          <w:rPrChange w:id="95" w:author="亚龙湾" w:date="2018-06-23T11:36:15Z">
            <w:rPr/>
          </w:rPrChange>
        </w:rPr>
        <w:tab/>
      </w:r>
      <w:r>
        <w:rPr>
          <w:strike/>
          <w:rPrChange w:id="96" w:author="亚龙湾" w:date="2018-06-23T11:36:15Z">
            <w:rPr/>
          </w:rPrChange>
        </w:rPr>
        <w:t>password:</w:t>
      </w:r>
      <w:r>
        <w:rPr>
          <w:rFonts w:hint="eastAsia"/>
          <w:strike/>
          <w:rPrChange w:id="97" w:author="亚龙湾" w:date="2018-06-23T11:36:15Z">
            <w:rPr>
              <w:rFonts w:hint="eastAsia"/>
            </w:rPr>
          </w:rPrChange>
        </w:rPr>
        <w:t>网关配置用户名的密码</w:t>
      </w:r>
    </w:p>
    <w:p>
      <w:pPr>
        <w:rPr>
          <w:strike/>
          <w:rPrChange w:id="98" w:author="亚龙湾" w:date="2018-06-23T11:36:15Z">
            <w:rPr/>
          </w:rPrChange>
        </w:rPr>
      </w:pPr>
    </w:p>
    <w:p>
      <w:pPr>
        <w:rPr>
          <w:strike/>
          <w:rPrChange w:id="99" w:author="亚龙湾" w:date="2018-06-23T11:36:15Z">
            <w:rPr/>
          </w:rPrChange>
        </w:rPr>
      </w:pPr>
      <w:r>
        <w:rPr>
          <w:rFonts w:hint="eastAsia"/>
          <w:strike/>
          <w:rPrChange w:id="100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101" w:author="亚龙湾" w:date="2018-06-23T11:36:15Z">
            <w:rPr>
              <w:rFonts w:hint="eastAsia"/>
            </w:rPr>
          </w:rPrChange>
        </w:rPr>
        <w:t>应答：&lt;message_body&gt;=&lt;HEADER&gt;,result,</w:t>
      </w:r>
      <w:r>
        <w:rPr>
          <w:strike/>
          <w:rPrChange w:id="102" w:author="亚龙湾" w:date="2018-06-23T11:36:15Z">
            <w:rPr/>
          </w:rPrChange>
        </w:rPr>
        <w:t>error_code,error_message,token</w:t>
      </w:r>
    </w:p>
    <w:p>
      <w:pPr>
        <w:rPr>
          <w:strike/>
          <w:rPrChange w:id="103" w:author="亚龙湾" w:date="2018-06-23T11:36:15Z">
            <w:rPr/>
          </w:rPrChange>
        </w:rPr>
      </w:pPr>
      <w:r>
        <w:rPr>
          <w:rFonts w:hint="eastAsia"/>
          <w:strike/>
          <w:rPrChange w:id="104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105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106" w:author="亚龙湾" w:date="2018-06-23T11:36:15Z">
            <w:rPr>
              <w:rFonts w:hint="eastAsia"/>
            </w:rPr>
          </w:rPrChange>
        </w:rPr>
        <w:t>result: 0=失败，1=成功</w:t>
      </w:r>
    </w:p>
    <w:p>
      <w:pPr>
        <w:rPr>
          <w:strike/>
          <w:rPrChange w:id="107" w:author="亚龙湾" w:date="2018-06-23T11:36:15Z">
            <w:rPr/>
          </w:rPrChange>
        </w:rPr>
      </w:pPr>
      <w:r>
        <w:rPr>
          <w:strike/>
          <w:rPrChange w:id="108" w:author="亚龙湾" w:date="2018-06-23T11:36:15Z">
            <w:rPr/>
          </w:rPrChange>
        </w:rPr>
        <w:tab/>
      </w:r>
      <w:r>
        <w:rPr>
          <w:strike/>
          <w:rPrChange w:id="109" w:author="亚龙湾" w:date="2018-06-23T11:36:15Z">
            <w:rPr/>
          </w:rPrChange>
        </w:rPr>
        <w:tab/>
      </w:r>
      <w:r>
        <w:rPr>
          <w:strike/>
          <w:rPrChange w:id="110" w:author="亚龙湾" w:date="2018-06-23T11:36:15Z">
            <w:rPr/>
          </w:rPrChange>
        </w:rPr>
        <w:t xml:space="preserve">error_code: </w:t>
      </w:r>
      <w:r>
        <w:rPr>
          <w:rFonts w:hint="eastAsia"/>
          <w:strike/>
          <w:rPrChange w:id="111" w:author="亚龙湾" w:date="2018-06-23T11:36:15Z">
            <w:rPr>
              <w:rFonts w:hint="eastAsia"/>
            </w:rPr>
          </w:rPrChange>
        </w:rPr>
        <w:t>出错代码，仅当r</w:t>
      </w:r>
      <w:r>
        <w:rPr>
          <w:strike/>
          <w:rPrChange w:id="112" w:author="亚龙湾" w:date="2018-06-23T11:36:15Z">
            <w:rPr/>
          </w:rPrChange>
        </w:rPr>
        <w:t>esult=0</w:t>
      </w:r>
      <w:r>
        <w:rPr>
          <w:rFonts w:hint="eastAsia"/>
          <w:strike/>
          <w:rPrChange w:id="113" w:author="亚龙湾" w:date="2018-06-23T11:36:15Z">
            <w:rPr>
              <w:rFonts w:hint="eastAsia"/>
            </w:rPr>
          </w:rPrChange>
        </w:rPr>
        <w:t>时，此段才有值</w:t>
      </w:r>
    </w:p>
    <w:p>
      <w:pPr>
        <w:rPr>
          <w:strike/>
          <w:rPrChange w:id="114" w:author="亚龙湾" w:date="2018-06-23T11:36:15Z">
            <w:rPr/>
          </w:rPrChange>
        </w:rPr>
      </w:pPr>
      <w:r>
        <w:rPr>
          <w:strike/>
          <w:rPrChange w:id="115" w:author="亚龙湾" w:date="2018-06-23T11:36:15Z">
            <w:rPr/>
          </w:rPrChange>
        </w:rPr>
        <w:tab/>
      </w:r>
      <w:r>
        <w:rPr>
          <w:strike/>
          <w:rPrChange w:id="116" w:author="亚龙湾" w:date="2018-06-23T11:36:15Z">
            <w:rPr/>
          </w:rPrChange>
        </w:rPr>
        <w:tab/>
      </w:r>
      <w:r>
        <w:rPr>
          <w:strike/>
          <w:rPrChange w:id="117" w:author="亚龙湾" w:date="2018-06-23T11:36:15Z">
            <w:rPr/>
          </w:rPrChange>
        </w:rPr>
        <w:t xml:space="preserve">error_message: </w:t>
      </w:r>
      <w:r>
        <w:rPr>
          <w:rFonts w:hint="eastAsia"/>
          <w:strike/>
          <w:rPrChange w:id="118" w:author="亚龙湾" w:date="2018-06-23T11:36:15Z">
            <w:rPr>
              <w:rFonts w:hint="eastAsia"/>
            </w:rPr>
          </w:rPrChange>
        </w:rPr>
        <w:t>出错信息，仅当r</w:t>
      </w:r>
      <w:r>
        <w:rPr>
          <w:strike/>
          <w:rPrChange w:id="119" w:author="亚龙湾" w:date="2018-06-23T11:36:15Z">
            <w:rPr/>
          </w:rPrChange>
        </w:rPr>
        <w:t>esult=0</w:t>
      </w:r>
      <w:r>
        <w:rPr>
          <w:rFonts w:hint="eastAsia"/>
          <w:strike/>
          <w:rPrChange w:id="120" w:author="亚龙湾" w:date="2018-06-23T11:36:15Z">
            <w:rPr>
              <w:rFonts w:hint="eastAsia"/>
            </w:rPr>
          </w:rPrChange>
        </w:rPr>
        <w:t>时，此段才有值，最大长度为</w:t>
      </w:r>
      <w:r>
        <w:rPr>
          <w:strike/>
          <w:rPrChange w:id="121" w:author="亚龙湾" w:date="2018-06-23T11:36:15Z">
            <w:rPr/>
          </w:rPrChange>
        </w:rPr>
        <w:t>50</w:t>
      </w:r>
      <w:r>
        <w:rPr>
          <w:rFonts w:hint="eastAsia"/>
          <w:strike/>
          <w:rPrChange w:id="122" w:author="亚龙湾" w:date="2018-06-23T11:36:15Z">
            <w:rPr>
              <w:rFonts w:hint="eastAsia"/>
            </w:rPr>
          </w:rPrChange>
        </w:rPr>
        <w:t>字节</w:t>
      </w:r>
    </w:p>
    <w:p>
      <w:pPr>
        <w:rPr>
          <w:strike/>
          <w:rPrChange w:id="123" w:author="亚龙湾" w:date="2018-06-23T11:36:15Z">
            <w:rPr/>
          </w:rPrChange>
        </w:rPr>
      </w:pPr>
      <w:r>
        <w:rPr>
          <w:strike/>
          <w:rPrChange w:id="124" w:author="亚龙湾" w:date="2018-06-23T11:36:15Z">
            <w:rPr/>
          </w:rPrChange>
        </w:rPr>
        <w:tab/>
      </w:r>
      <w:r>
        <w:rPr>
          <w:strike/>
          <w:rPrChange w:id="125" w:author="亚龙湾" w:date="2018-06-23T11:36:15Z">
            <w:rPr/>
          </w:rPrChange>
        </w:rPr>
        <w:tab/>
      </w:r>
      <w:r>
        <w:rPr>
          <w:strike/>
          <w:rPrChange w:id="126" w:author="亚龙湾" w:date="2018-06-23T11:36:15Z">
            <w:rPr/>
          </w:rPrChange>
        </w:rPr>
        <w:t xml:space="preserve">token: </w:t>
      </w:r>
      <w:r>
        <w:rPr>
          <w:rFonts w:hint="eastAsia"/>
          <w:strike/>
          <w:rPrChange w:id="127" w:author="亚龙湾" w:date="2018-06-23T11:36:15Z">
            <w:rPr>
              <w:rFonts w:hint="eastAsia"/>
            </w:rPr>
          </w:rPrChange>
        </w:rPr>
        <w:t>新生成的用于请求验证的</w:t>
      </w:r>
      <w:r>
        <w:rPr>
          <w:strike/>
          <w:rPrChange w:id="128" w:author="亚龙湾" w:date="2018-06-23T11:36:15Z">
            <w:rPr/>
          </w:rPrChange>
        </w:rPr>
        <w:t>token</w:t>
      </w:r>
    </w:p>
    <w:p>
      <w:pPr>
        <w:rPr>
          <w:strike/>
          <w:rPrChange w:id="129" w:author="亚龙湾" w:date="2018-06-23T11:36:15Z">
            <w:rPr/>
          </w:rPrChange>
        </w:rPr>
      </w:pPr>
      <w:r>
        <w:rPr>
          <w:rFonts w:hint="eastAsia"/>
          <w:strike/>
          <w:rPrChange w:id="130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131" w:author="亚龙湾" w:date="2018-06-23T11:36:15Z">
            <w:rPr>
              <w:rFonts w:hint="eastAsia"/>
            </w:rPr>
          </w:rPrChange>
        </w:rPr>
        <w:t>备注：  token的生成机制，采用用户ID,创建机器时间，生成一个256位的哈希值，</w:t>
      </w:r>
    </w:p>
    <w:p>
      <w:pPr>
        <w:rPr>
          <w:strike/>
          <w:rPrChange w:id="132" w:author="亚龙湾" w:date="2018-06-23T11:36:15Z">
            <w:rPr/>
          </w:rPrChange>
        </w:rPr>
      </w:pPr>
      <w:r>
        <w:rPr>
          <w:rFonts w:hint="eastAsia"/>
          <w:strike/>
          <w:rPrChange w:id="133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134" w:author="亚龙湾" w:date="2018-06-23T11:36:15Z">
            <w:rPr>
              <w:rFonts w:hint="eastAsia"/>
            </w:rPr>
          </w:rPrChange>
        </w:rPr>
        <w:tab/>
      </w:r>
      <w:r>
        <w:rPr>
          <w:rFonts w:hint="eastAsia"/>
          <w:strike/>
          <w:rPrChange w:id="135" w:author="亚龙湾" w:date="2018-06-23T11:36:15Z">
            <w:rPr>
              <w:rFonts w:hint="eastAsia"/>
            </w:rPr>
          </w:rPrChange>
        </w:rPr>
        <w:t>如果用户token已存在并且未失效，则直接返回，否则返回空。</w:t>
      </w:r>
    </w:p>
    <w:p>
      <w:r>
        <w:tab/>
      </w:r>
      <w:r>
        <w:tab/>
      </w:r>
    </w:p>
    <w:p>
      <w:pPr>
        <w:pStyle w:val="3"/>
      </w:pPr>
      <w:bookmarkStart w:id="3" w:name="_Toc510377619"/>
      <w:r>
        <w:rPr>
          <w:rFonts w:hint="eastAsia"/>
        </w:rPr>
        <w:t>4.行情消息</w:t>
      </w:r>
      <w:bookmarkEnd w:id="3"/>
    </w:p>
    <w:p>
      <w:pPr>
        <w:ind w:firstLine="420"/>
      </w:pPr>
      <w:r>
        <w:rPr>
          <w:rFonts w:hint="eastAsia"/>
        </w:rPr>
        <w:t>行情约定如下：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行情数据采用服务端全推方式，发送给客户端。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客户端不发送订阅请求，而是由配置文件配置后自动产生订阅。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timestamp为Unix时间戳</w:t>
      </w:r>
    </w:p>
    <w:p/>
    <w:p>
      <w:pPr>
        <w:pStyle w:val="4"/>
      </w:pPr>
      <w:bookmarkStart w:id="4" w:name="_Toc510377620"/>
      <w:r>
        <w:rPr>
          <w:rFonts w:hint="eastAsia"/>
        </w:rPr>
        <w:t>4.1 Ticker快照行情</w:t>
      </w:r>
      <w:bookmarkEnd w:id="4"/>
    </w:p>
    <w:p>
      <w:pPr>
        <w:ind w:left="420"/>
      </w:pPr>
      <w:r>
        <w:rPr>
          <w:rFonts w:hint="eastAsia"/>
        </w:rPr>
        <w:t>&lt;HEADER&gt;.type=11: &lt;message_body&gt;=&lt;HEADER&gt;,timestamp,last,buy,sell,limit_high,limit_low,day_high,day_low,vol,change,unit_amount,hold_amount;</w:t>
      </w:r>
    </w:p>
    <w:p/>
    <w:p>
      <w:pPr>
        <w:pStyle w:val="4"/>
      </w:pPr>
      <w:bookmarkStart w:id="5" w:name="_Toc510377621"/>
      <w:r>
        <w:rPr>
          <w:rFonts w:hint="eastAsia"/>
        </w:rPr>
        <w:t>4.2 Depth深度行情</w:t>
      </w:r>
      <w:bookmarkEnd w:id="5"/>
    </w:p>
    <w:p>
      <w:pPr>
        <w:ind w:left="420"/>
      </w:pPr>
      <w:r>
        <w:rPr>
          <w:rFonts w:hint="eastAsia"/>
        </w:rPr>
        <w:t>&lt;HEADER&gt;.type=12: &lt;message_body&gt;=&lt;HEADER&gt;,timestamp,flag,bids_count,asks_count,bids[price,vol,......],asks[price,vol,......]</w:t>
      </w:r>
    </w:p>
    <w:p>
      <w:pPr>
        <w:ind w:firstLine="420"/>
      </w:pPr>
      <w:r>
        <w:rPr>
          <w:rFonts w:hint="eastAsia"/>
        </w:rPr>
        <w:t>flag=0：标识当前包不是最后一个包，后续还有包，策略不应使用目前累积的不完整的深度行情数据。</w:t>
      </w:r>
    </w:p>
    <w:p>
      <w:pPr>
        <w:ind w:firstLine="420"/>
      </w:pPr>
      <w:r>
        <w:rPr>
          <w:rFonts w:hint="eastAsia"/>
        </w:rPr>
        <w:t>flag=1：标识当前包是最后一个包，策略可以使用当前累积的完整的深度行情用于计算。</w:t>
      </w:r>
    </w:p>
    <w:p/>
    <w:p>
      <w:pPr>
        <w:pStyle w:val="4"/>
      </w:pPr>
      <w:bookmarkStart w:id="6" w:name="_Toc510377622"/>
      <w:r>
        <w:rPr>
          <w:rFonts w:hint="eastAsia"/>
        </w:rPr>
        <w:t>4.2 Kline K线行情</w:t>
      </w:r>
      <w:bookmarkEnd w:id="6"/>
    </w:p>
    <w:p>
      <w:pPr>
        <w:ind w:left="420"/>
      </w:pPr>
      <w:r>
        <w:rPr>
          <w:rFonts w:hint="eastAsia"/>
        </w:rPr>
        <w:t>&lt;HEADER&gt;.type=13: &lt;message_body&gt;=&lt;HEADER&gt;,timestamp,cycle_type(T,S,M,H,D,W,O,Q,Y,V,R,C),cycle_value(1,2,3,...),open,high,low,close,vol1,vol2</w:t>
      </w:r>
    </w:p>
    <w:p>
      <w:r>
        <w:rPr>
          <w:rFonts w:hint="eastAsia"/>
        </w:rPr>
        <w:tab/>
      </w:r>
      <w:r>
        <w:rPr>
          <w:rFonts w:hint="eastAsia"/>
        </w:rPr>
        <w:t>返回行情周期类型的定义：T=Tick, S=Second, M=Minute, H=Hour, D=Day, W=Week, O=Month, Q=Quarter, Y=Year, V=Volume, R=Range, C=Custom</w:t>
      </w:r>
    </w:p>
    <w:p>
      <w:pPr>
        <w:ind w:firstLine="420"/>
      </w:pPr>
      <w:r>
        <w:rPr>
          <w:rFonts w:hint="eastAsia"/>
        </w:rPr>
        <w:t>行情返回中为空的字段，表示没有值，无需处理。</w:t>
      </w:r>
    </w:p>
    <w:p/>
    <w:p>
      <w:pPr>
        <w:pStyle w:val="3"/>
      </w:pPr>
      <w:bookmarkStart w:id="7" w:name="_Toc510377623"/>
      <w:r>
        <w:rPr>
          <w:rFonts w:hint="eastAsia"/>
        </w:rPr>
        <w:t>5.交易消息</w:t>
      </w:r>
      <w:bookmarkEnd w:id="7"/>
    </w:p>
    <w:p>
      <w:pPr>
        <w:ind w:firstLine="420"/>
      </w:pPr>
      <w:r>
        <w:rPr>
          <w:rFonts w:hint="eastAsia"/>
        </w:rPr>
        <w:t>目前主要参考OKEX的交易API进行设计，实际开发过程中，可能会根据实际交易需求，以及不同交易所和交易API进行简化或修改。</w:t>
      </w:r>
    </w:p>
    <w:p>
      <w:pPr>
        <w:ind w:firstLine="420"/>
      </w:pPr>
      <w:r>
        <w:rPr>
          <w:rFonts w:hint="eastAsia"/>
        </w:rPr>
        <w:t>每个应答消息的&lt;HEADER&gt;，与其请求消息的&lt;HEADER&gt;一致，因此可以通过&lt;HEADER&gt;中的r</w:t>
      </w:r>
      <w:r>
        <w:t>eq_id</w:t>
      </w:r>
      <w:r>
        <w:rPr>
          <w:rFonts w:hint="eastAsia"/>
        </w:rPr>
        <w:t>，将请求消息与应答消息对应起来。</w:t>
      </w:r>
    </w:p>
    <w:p/>
    <w:p>
      <w:pPr>
        <w:pStyle w:val="4"/>
      </w:pPr>
      <w:bookmarkStart w:id="8" w:name="_Toc510377624"/>
      <w:r>
        <w:rPr>
          <w:rFonts w:hint="eastAsia"/>
        </w:rPr>
        <w:t>5.1.下单</w:t>
      </w:r>
      <w:bookmarkEnd w:id="8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请求：&lt;message_body&gt;=&lt;HEADER&gt;,price,amount,buy_sell,order_type,open_close,leverage</w:t>
      </w:r>
    </w:p>
    <w:p>
      <w:r>
        <w:tab/>
      </w:r>
      <w:r>
        <w:tab/>
      </w:r>
      <w:r>
        <w:t>&lt;HEADER&gt;.type=40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  委托价格，数字型字符串，比如0.12345678.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amount 委托数量，数字型字符串，比如10.12.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buy_sell委托方向, 0-买入，1-卖出.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order_type委托类型（0-限价委托，1-市价委托）.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open_close开平标识（0-开仓，1-平仓）。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leverage 期货合约杠杆，数字型字符串，比如10代表10倍杠杆。此字段对于现货交易不适用，直接留空。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应答：&lt;message_body&gt;=&lt;HEADER&gt;,result,</w:t>
      </w:r>
      <w:r>
        <w:t>error_code,error_message,</w:t>
      </w:r>
      <w:r>
        <w:rPr>
          <w:rFonts w:hint="eastAsia"/>
        </w:rPr>
        <w:t>order_id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order_id: 委托序号</w:t>
      </w:r>
      <w:ins w:id="136" w:author="user" w:date="2018-04-24T22:34:00Z">
        <w:r>
          <w:rPr>
            <w:rFonts w:hint="eastAsia"/>
          </w:rPr>
          <w:t>，最大长度为2</w:t>
        </w:r>
      </w:ins>
      <w:ins w:id="137" w:author="user" w:date="2018-04-24T22:34:00Z">
        <w:r>
          <w:rPr/>
          <w:t>0</w:t>
        </w:r>
      </w:ins>
      <w:ins w:id="138" w:author="user" w:date="2018-04-24T22:34:00Z">
        <w:r>
          <w:rPr>
            <w:rFonts w:hint="eastAsia"/>
          </w:rPr>
          <w:t>的字符串</w:t>
        </w:r>
      </w:ins>
    </w:p>
    <w:p/>
    <w:p>
      <w:pPr>
        <w:pStyle w:val="4"/>
      </w:pPr>
      <w:bookmarkStart w:id="9" w:name="_Toc510377625"/>
      <w:r>
        <w:rPr>
          <w:rFonts w:hint="eastAsia"/>
        </w:rPr>
        <w:t>5.2.撤单</w:t>
      </w:r>
      <w:bookmarkEnd w:id="9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请求：&lt;message_body&gt;=&lt;HEADER&gt;,order_id</w:t>
      </w:r>
      <w:ins w:id="139" w:author="user" w:date="2018-05-01T11:52:00Z">
        <w:r>
          <w:rPr/>
          <w:t>,</w:t>
        </w:r>
      </w:ins>
      <w:ins w:id="140" w:author="user" w:date="2018-05-01T19:49:00Z">
        <w:r>
          <w:rPr>
            <w:rFonts w:hint="eastAsia"/>
          </w:rPr>
          <w:t>buy_sell</w:t>
        </w:r>
      </w:ins>
    </w:p>
    <w:p>
      <w:r>
        <w:tab/>
      </w:r>
      <w:r>
        <w:tab/>
      </w:r>
      <w:r>
        <w:t>&lt;HEADER&gt;.type=41</w:t>
      </w:r>
    </w:p>
    <w:p>
      <w:pPr>
        <w:rPr>
          <w:ins w:id="141" w:author="user" w:date="2018-05-01T11:53:00Z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order_id. 委托序号</w:t>
      </w:r>
      <w:ins w:id="142" w:author="user" w:date="2018-04-24T22:34:00Z">
        <w:r>
          <w:rPr>
            <w:rFonts w:hint="eastAsia"/>
          </w:rPr>
          <w:t>，最大长度为2</w:t>
        </w:r>
      </w:ins>
      <w:ins w:id="143" w:author="user" w:date="2018-04-24T22:34:00Z">
        <w:r>
          <w:rPr/>
          <w:t>0</w:t>
        </w:r>
      </w:ins>
      <w:ins w:id="144" w:author="user" w:date="2018-04-24T22:34:00Z">
        <w:r>
          <w:rPr>
            <w:rFonts w:hint="eastAsia"/>
          </w:rPr>
          <w:t>的字符串</w:t>
        </w:r>
      </w:ins>
    </w:p>
    <w:p>
      <w:ins w:id="145" w:author="user" w:date="2018-05-01T11:53:00Z">
        <w:r>
          <w:rPr>
            <w:rFonts w:hint="eastAsia"/>
          </w:rPr>
          <w:tab/>
        </w:r>
      </w:ins>
      <w:ins w:id="146" w:author="user" w:date="2018-05-01T11:53:00Z">
        <w:r>
          <w:rPr>
            <w:rFonts w:hint="eastAsia"/>
          </w:rPr>
          <w:tab/>
        </w:r>
      </w:ins>
      <w:ins w:id="147" w:author="user" w:date="2018-05-01T19:49:00Z">
        <w:r>
          <w:rPr>
            <w:rFonts w:hint="eastAsia"/>
          </w:rPr>
          <w:t>buy_sell委托方向, 0-买入，1-卖出</w:t>
        </w:r>
      </w:ins>
      <w:ins w:id="148" w:author="user" w:date="2018-05-01T11:53:00Z">
        <w:r>
          <w:rPr>
            <w:rFonts w:hint="eastAsia"/>
          </w:rPr>
          <w:t>，目前只有b</w:t>
        </w:r>
      </w:ins>
      <w:ins w:id="149" w:author="user" w:date="2018-05-01T11:53:00Z">
        <w:r>
          <w:rPr/>
          <w:t>ithumb</w:t>
        </w:r>
      </w:ins>
      <w:ins w:id="150" w:author="user" w:date="2018-05-01T11:53:00Z">
        <w:r>
          <w:rPr>
            <w:rFonts w:hint="eastAsia"/>
          </w:rPr>
          <w:t>交易</w:t>
        </w:r>
      </w:ins>
      <w:ins w:id="151" w:author="user" w:date="2018-05-01T19:50:00Z">
        <w:r>
          <w:rPr>
            <w:rFonts w:hint="eastAsia"/>
          </w:rPr>
          <w:t>所</w:t>
        </w:r>
      </w:ins>
      <w:ins w:id="152" w:author="user" w:date="2018-05-01T11:53:00Z">
        <w:r>
          <w:rPr>
            <w:rFonts w:hint="eastAsia"/>
          </w:rPr>
          <w:t>要求提供此字段，其它交易所留空。</w:t>
        </w:r>
      </w:ins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p>
      <w:pPr>
        <w:pStyle w:val="4"/>
      </w:pPr>
      <w:bookmarkStart w:id="10" w:name="_Toc510377626"/>
      <w:r>
        <w:rPr>
          <w:rFonts w:hint="eastAsia"/>
        </w:rPr>
        <w:t>5.3.查单</w:t>
      </w:r>
      <w:bookmarkEnd w:id="10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请求：&lt;message_body&gt;=&lt;HEADER&gt;,order_id</w:t>
      </w:r>
      <w:ins w:id="153" w:author="user" w:date="2018-04-24T13:21:00Z">
        <w:r>
          <w:rPr/>
          <w:t>,</w:t>
        </w:r>
      </w:ins>
      <w:ins w:id="154" w:author="亚龙湾" w:date="2018-05-30T08:42:41Z">
        <w:r>
          <w:rPr>
            <w:rFonts w:hint="eastAsia"/>
            <w:color w:val="FF0000"/>
          </w:rPr>
          <w:t>buy_sell</w:t>
        </w:r>
      </w:ins>
      <w:ins w:id="155" w:author="亚龙湾" w:date="2018-05-30T08:42:41Z">
        <w:r>
          <w:rPr/>
          <w:t>,</w:t>
        </w:r>
      </w:ins>
      <w:ins w:id="156" w:author="user" w:date="2018-04-24T13:21:00Z">
        <w:r>
          <w:rPr>
            <w:rFonts w:hint="eastAsia"/>
          </w:rPr>
          <w:t>status</w:t>
        </w:r>
      </w:ins>
      <w:ins w:id="157" w:author="user" w:date="2018-04-24T13:21:00Z">
        <w:r>
          <w:rPr/>
          <w:t>,</w:t>
        </w:r>
      </w:ins>
      <w:ins w:id="158" w:author="user" w:date="2018-04-24T13:21:00Z">
        <w:r>
          <w:rPr>
            <w:rFonts w:hint="eastAsia"/>
          </w:rPr>
          <w:t>current_page</w:t>
        </w:r>
      </w:ins>
      <w:ins w:id="159" w:author="user" w:date="2018-04-24T13:21:00Z">
        <w:r>
          <w:rPr/>
          <w:t>,</w:t>
        </w:r>
      </w:ins>
      <w:ins w:id="160" w:author="user" w:date="2018-04-24T13:21:00Z">
        <w:r>
          <w:rPr>
            <w:rFonts w:hint="eastAsia"/>
          </w:rPr>
          <w:t>page_length</w:t>
        </w:r>
      </w:ins>
    </w:p>
    <w:p>
      <w:r>
        <w:tab/>
      </w:r>
      <w:r>
        <w:tab/>
      </w:r>
      <w:r>
        <w:t>&lt;HEADER&gt;.type=42</w:t>
      </w:r>
    </w:p>
    <w:p>
      <w:pPr>
        <w:rPr>
          <w:ins w:id="161" w:author="亚龙湾" w:date="2018-05-30T08:43:43Z"/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order_id: 委托序号</w:t>
      </w:r>
      <w:ins w:id="162" w:author="user" w:date="2018-04-24T22:34:00Z">
        <w:r>
          <w:rPr>
            <w:rFonts w:hint="eastAsia"/>
          </w:rPr>
          <w:t>，最大长度为2</w:t>
        </w:r>
      </w:ins>
      <w:ins w:id="163" w:author="user" w:date="2018-04-24T22:34:00Z">
        <w:r>
          <w:rPr/>
          <w:t>0</w:t>
        </w:r>
      </w:ins>
      <w:ins w:id="164" w:author="user" w:date="2018-04-24T22:34:00Z">
        <w:r>
          <w:rPr>
            <w:rFonts w:hint="eastAsia"/>
          </w:rPr>
          <w:t>的字符串，</w:t>
        </w:r>
      </w:ins>
      <w:del w:id="165" w:author="user" w:date="2018-04-24T22:34:00Z">
        <w:r>
          <w:rPr>
            <w:rFonts w:hint="eastAsia"/>
          </w:rPr>
          <w:delText>（</w:delText>
        </w:r>
      </w:del>
      <w:ins w:id="166" w:author="user" w:date="2018-04-24T22:33:00Z">
        <w:r>
          <w:rPr/>
          <w:t>”</w:t>
        </w:r>
      </w:ins>
      <w:r>
        <w:rPr>
          <w:rFonts w:hint="eastAsia"/>
        </w:rPr>
        <w:t>-1</w:t>
      </w:r>
      <w:ins w:id="167" w:author="user" w:date="2018-04-24T22:33:00Z">
        <w:r>
          <w:rPr/>
          <w:t>”</w:t>
        </w:r>
      </w:ins>
      <w:r>
        <w:rPr>
          <w:rFonts w:hint="eastAsia"/>
        </w:rPr>
        <w:t>查询所有未</w:t>
      </w:r>
      <w:del w:id="168" w:author="user" w:date="2018-04-24T22:33:00Z">
        <w:r>
          <w:rPr>
            <w:rFonts w:hint="eastAsia"/>
          </w:rPr>
          <w:delText>成交</w:delText>
        </w:r>
      </w:del>
      <w:ins w:id="169" w:author="user" w:date="2018-04-24T22:33:00Z">
        <w:r>
          <w:rPr>
            <w:rFonts w:hint="eastAsia"/>
          </w:rPr>
          <w:t>完成</w:t>
        </w:r>
      </w:ins>
      <w:r>
        <w:rPr>
          <w:rFonts w:hint="eastAsia"/>
        </w:rPr>
        <w:t>订单</w:t>
      </w:r>
      <w:ins w:id="170" w:author="user" w:date="2018-04-24T22:33:00Z">
        <w:r>
          <w:rPr>
            <w:rFonts w:hint="eastAsia"/>
          </w:rPr>
          <w:t>，</w:t>
        </w:r>
      </w:ins>
      <w:ins w:id="171" w:author="user" w:date="2018-04-24T22:33:00Z">
        <w:r>
          <w:rPr>
            <w:rFonts w:ascii="Segoe UI" w:hAnsi="Segoe UI" w:cs="Segoe UI"/>
            <w:color w:val="24292E"/>
            <w:shd w:val="clear" w:color="auto" w:fill="FFFFFF"/>
          </w:rPr>
          <w:t>否则查询相应订单号的订单</w:t>
        </w:r>
      </w:ins>
    </w:p>
    <w:p>
      <w:pPr>
        <w:ind w:firstLine="840" w:firstLineChars="400"/>
        <w:pPrChange w:id="172" w:author="亚龙湾" w:date="2018-05-30T08:43:45Z">
          <w:pPr/>
        </w:pPrChange>
      </w:pPr>
      <w:ins w:id="173" w:author="亚龙湾" w:date="2018-05-30T08:43:43Z">
        <w:r>
          <w:rPr>
            <w:rFonts w:hint="eastAsia"/>
            <w:color w:val="FF0000"/>
          </w:rPr>
          <w:t>buy_sell 委托方向, 0-买入，1-卖出.</w:t>
        </w:r>
      </w:ins>
      <w:ins w:id="174" w:author="亚龙湾" w:date="2018-05-30T08:43:43Z">
        <w:r>
          <w:rPr>
            <w:rFonts w:hint="eastAsia"/>
            <w:color w:val="FF0000"/>
            <w:lang w:val="en-US" w:eastAsia="zh-CN"/>
          </w:rPr>
          <w:t>（bithumb需要此参数，其他交易所留空）</w:t>
        </w:r>
      </w:ins>
      <w:del w:id="175" w:author="user" w:date="2018-04-24T22:34:00Z">
        <w:r>
          <w:rPr>
            <w:rFonts w:hint="eastAsia"/>
          </w:rPr>
          <w:delText>）</w:delText>
        </w:r>
      </w:del>
    </w:p>
    <w:p>
      <w:r>
        <w:rPr>
          <w:rFonts w:hint="eastAsia"/>
        </w:rPr>
        <w:tab/>
      </w:r>
      <w:r>
        <w:rPr>
          <w:rFonts w:hint="eastAsia"/>
        </w:rPr>
        <w:tab/>
      </w:r>
      <w:bookmarkStart w:id="11" w:name="OLE_LINK3"/>
      <w:bookmarkStart w:id="12" w:name="OLE_LINK2"/>
      <w:r>
        <w:rPr>
          <w:rFonts w:hint="eastAsia"/>
        </w:rPr>
        <w:t>status</w:t>
      </w:r>
      <w:bookmarkEnd w:id="11"/>
      <w:bookmarkEnd w:id="12"/>
      <w:r>
        <w:rPr>
          <w:rFonts w:hint="eastAsia"/>
        </w:rPr>
        <w:t>: 委托状态(0等待成交 1部分成交 2全部成交 -1撤单 4撤单处理中 5撤单中)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bookmarkStart w:id="13" w:name="OLE_LINK5"/>
      <w:bookmarkStart w:id="14" w:name="OLE_LINK4"/>
      <w:r>
        <w:rPr>
          <w:rFonts w:hint="eastAsia"/>
        </w:rPr>
        <w:t>current_page</w:t>
      </w:r>
      <w:bookmarkEnd w:id="13"/>
      <w:bookmarkEnd w:id="14"/>
      <w:r>
        <w:rPr>
          <w:rFonts w:hint="eastAsia"/>
        </w:rPr>
        <w:t>:当前页数（目前版本的交易网关，似乎没有处理这个字段，请确认）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bookmarkStart w:id="15" w:name="OLE_LINK7"/>
      <w:bookmarkStart w:id="16" w:name="OLE_LINK6"/>
      <w:r>
        <w:rPr>
          <w:rFonts w:hint="eastAsia"/>
        </w:rPr>
        <w:t>page_length</w:t>
      </w:r>
      <w:bookmarkEnd w:id="15"/>
      <w:bookmarkEnd w:id="16"/>
      <w:r>
        <w:rPr>
          <w:rFonts w:hint="eastAsia"/>
        </w:rPr>
        <w:t>:每页记录数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  <w:r>
        <w:rPr>
          <w:rFonts w:hint="eastAsia"/>
        </w:rPr>
        <w:t>,</w:t>
      </w:r>
      <w:r>
        <w:t>count,[</w:t>
      </w:r>
      <w:r>
        <w:rPr>
          <w:rFonts w:hint="eastAsia"/>
        </w:rPr>
        <w:t>记录</w:t>
      </w:r>
      <w: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count:记录条数，以下为每一条记录的信息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amount(double): 委托数量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17" w:name="OLE_LINK1"/>
      <w:r>
        <w:rPr>
          <w:rFonts w:hint="eastAsia"/>
        </w:rPr>
        <w:t>contract_name</w:t>
      </w:r>
      <w:bookmarkEnd w:id="17"/>
      <w:r>
        <w:rPr>
          <w:rFonts w:hint="eastAsia"/>
        </w:rPr>
        <w:t>(string): 合约名称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create_date(long): 委托时间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deal_amount(double): 成交数量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fee(double): 手续费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order_id(</w:t>
      </w:r>
      <w:ins w:id="176" w:author="user" w:date="2018-04-24T22:35:00Z">
        <w:r>
          <w:rPr/>
          <w:t>string</w:t>
        </w:r>
      </w:ins>
      <w:ins w:id="177" w:author="user" w:date="2018-04-24T22:36:00Z">
        <w:r>
          <w:rPr/>
          <w:tab/>
        </w:r>
      </w:ins>
      <w:del w:id="178" w:author="user" w:date="2018-04-24T22:35:00Z">
        <w:r>
          <w:rPr/>
          <w:delText>int64</w:delText>
        </w:r>
      </w:del>
      <w:r>
        <w:rPr>
          <w:rFonts w:hint="eastAsia"/>
        </w:rPr>
        <w:t>): 订单ID</w:t>
      </w:r>
      <w:ins w:id="179" w:author="user" w:date="2018-04-24T22:35:00Z">
        <w:r>
          <w:rPr>
            <w:rFonts w:hint="eastAsia"/>
          </w:rPr>
          <w:t>，最大长度为2</w:t>
        </w:r>
      </w:ins>
      <w:ins w:id="180" w:author="user" w:date="2018-04-24T22:35:00Z">
        <w:r>
          <w:rPr/>
          <w:t>0</w:t>
        </w:r>
      </w:ins>
      <w:ins w:id="181" w:author="user" w:date="2018-04-24T22:35:00Z">
        <w:r>
          <w:rPr>
            <w:rFonts w:hint="eastAsia"/>
          </w:rPr>
          <w:t>的字符串</w:t>
        </w:r>
      </w:ins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price(double): 订单价格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price_avg(double): 平均价格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status(int): 订单状态(0</w:t>
      </w:r>
      <w:r>
        <w:t>:</w:t>
      </w:r>
      <w:r>
        <w:rPr>
          <w:rFonts w:hint="eastAsia"/>
        </w:rPr>
        <w:t>等待成交</w:t>
      </w:r>
      <w:r>
        <w:t>,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部分成交, 2</w:t>
      </w:r>
      <w:r>
        <w:t>:</w:t>
      </w:r>
      <w:r>
        <w:rPr>
          <w:rFonts w:hint="eastAsia"/>
        </w:rPr>
        <w:t>全部成交, -1</w:t>
      </w:r>
      <w:r>
        <w:t>:</w:t>
      </w:r>
      <w:r>
        <w:rPr>
          <w:rFonts w:hint="eastAsia"/>
        </w:rPr>
        <w:t>撤单,4</w:t>
      </w:r>
      <w:r>
        <w:t>:</w:t>
      </w:r>
      <w:r>
        <w:rPr>
          <w:rFonts w:hint="eastAsia"/>
        </w:rPr>
        <w:t>撤单处理中)</w:t>
      </w:r>
    </w:p>
    <w:p>
      <w:r>
        <w:tab/>
      </w:r>
      <w:r>
        <w:tab/>
      </w:r>
      <w:r>
        <w:tab/>
      </w:r>
      <w:r>
        <w:t>symbol(string)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type(int): 订单类型 1:开多, 2:开空, 3:平多</w:t>
      </w:r>
      <w:r>
        <w:t>,</w:t>
      </w:r>
      <w:r>
        <w:rPr>
          <w:rFonts w:hint="eastAsia"/>
        </w:rPr>
        <w:t>4:平空.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unit_amount(double):合约面值.此字段只针对期货，现货为空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lever_rate(double):杠杆倍数。o</w:t>
      </w:r>
      <w:r>
        <w:t>kex</w:t>
      </w:r>
      <w:r>
        <w:rPr>
          <w:rFonts w:hint="eastAsia"/>
        </w:rPr>
        <w:t>默认为10。此字段只针对期货，现货为空</w:t>
      </w:r>
    </w:p>
    <w:p/>
    <w:p>
      <w:pPr>
        <w:pStyle w:val="4"/>
      </w:pPr>
      <w:bookmarkStart w:id="18" w:name="_Toc510377627"/>
      <w:r>
        <w:rPr>
          <w:rFonts w:hint="eastAsia"/>
        </w:rPr>
        <w:t>5.4.查账户</w:t>
      </w:r>
      <w:bookmarkEnd w:id="18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请求：&lt;message_body&gt;=&lt;HEADER&gt;,symbol_type,symbol_</w:t>
      </w:r>
      <w:r>
        <w:t>info</w:t>
      </w:r>
    </w:p>
    <w:p>
      <w:r>
        <w:tab/>
      </w:r>
      <w:r>
        <w:tab/>
      </w:r>
      <w:r>
        <w:t>&lt;HEADER&gt;.type=43</w:t>
      </w:r>
    </w:p>
    <w:p>
      <w:r>
        <w:rPr>
          <w:rFonts w:hint="eastAsia"/>
        </w:rPr>
        <w:t>symbol_type: 0表示查现货，1表示查期货。当symbol_type</w:t>
      </w:r>
      <w:r>
        <w:t>=0</w:t>
      </w:r>
      <w:r>
        <w:rPr>
          <w:rFonts w:hint="eastAsia"/>
        </w:rPr>
        <w:t>时，需要根据s</w:t>
      </w:r>
      <w:r>
        <w:t>ymbol_info</w:t>
      </w:r>
      <w:r>
        <w:rPr>
          <w:rFonts w:hint="eastAsia"/>
        </w:rPr>
        <w:t>是否为“1”，来确定是否查询M</w:t>
      </w:r>
      <w:r>
        <w:t>argin</w:t>
      </w:r>
      <w:r>
        <w:rPr>
          <w:rFonts w:hint="eastAsia"/>
        </w:rPr>
        <w:t>帐户：s</w:t>
      </w:r>
      <w:r>
        <w:t>ymbol_info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，表示查询现货账户，s</w:t>
      </w:r>
      <w:r>
        <w:t>ymbol_info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，表示查询</w:t>
      </w:r>
      <w:r>
        <w:t>symbol_name</w:t>
      </w:r>
      <w:r>
        <w:rPr>
          <w:rFonts w:hint="eastAsia"/>
        </w:rPr>
        <w:t>对应的m</w:t>
      </w:r>
      <w:r>
        <w:t>argin</w:t>
      </w:r>
      <w:r>
        <w:rPr>
          <w:rFonts w:hint="eastAsia"/>
        </w:rPr>
        <w:t>账户。</w:t>
      </w:r>
    </w:p>
    <w:p/>
    <w:p>
      <w:r>
        <w:rPr>
          <w:rFonts w:hint="eastAsia"/>
        </w:rPr>
        <w:tab/>
      </w:r>
      <w:r>
        <w:rPr>
          <w:rFonts w:hint="eastAsia"/>
        </w:rPr>
        <w:t>应答：</w:t>
      </w:r>
      <w:r>
        <w:br w:type="textWrapping"/>
      </w:r>
      <w:r>
        <w:rPr>
          <w:rFonts w:hint="eastAsia"/>
        </w:rPr>
        <w:t>&lt;message_body&gt;=&lt;HEADER&gt;,result</w:t>
      </w:r>
      <w:r>
        <w:t>,error_code,error_message</w:t>
      </w:r>
      <w:r>
        <w:rPr>
          <w:rFonts w:hint="eastAsia"/>
        </w:rPr>
        <w:t>,count,</w:t>
      </w:r>
      <w:r>
        <w:t>[</w:t>
      </w:r>
      <w:r>
        <w:rPr>
          <w:rFonts w:hint="eastAsia"/>
        </w:rPr>
        <w:t>symbol,free,freezed</w:t>
      </w:r>
      <w:r>
        <w:t>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count:记录条数，以下为每一条记录的信息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symbol:品种组合代码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free: 现货为可用余额，期货为账户权益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freezed: 冻结余额，只针对现货</w:t>
      </w:r>
    </w:p>
    <w:p>
      <w:pPr>
        <w:rPr>
          <w:ins w:id="182" w:author="亚龙湾" w:date="2018-06-20T09:14:30Z"/>
        </w:rPr>
      </w:pPr>
    </w:p>
    <w:p>
      <w:pPr>
        <w:pStyle w:val="4"/>
        <w:rPr>
          <w:ins w:id="183" w:author="亚龙湾" w:date="2018-06-20T09:14:30Z"/>
          <w:rFonts w:hint="eastAsia" w:eastAsiaTheme="minorEastAsia"/>
          <w:color w:val="auto"/>
          <w:lang w:val="en-US" w:eastAsia="zh-CN"/>
          <w:rPrChange w:id="184" w:author="亚龙湾" w:date="2018-06-20T09:16:19Z">
            <w:rPr>
              <w:ins w:id="185" w:author="亚龙湾" w:date="2018-06-20T09:14:30Z"/>
              <w:rFonts w:hint="eastAsia" w:eastAsiaTheme="minorEastAsia"/>
              <w:lang w:val="en-US" w:eastAsia="zh-CN"/>
            </w:rPr>
          </w:rPrChange>
        </w:rPr>
      </w:pPr>
      <w:ins w:id="186" w:author="亚龙湾" w:date="2018-06-20T09:14:30Z">
        <w:r>
          <w:rPr>
            <w:rFonts w:hint="eastAsia"/>
            <w:color w:val="auto"/>
            <w:rPrChange w:id="187" w:author="亚龙湾" w:date="2018-06-20T09:16:19Z">
              <w:rPr>
                <w:rFonts w:hint="eastAsia"/>
              </w:rPr>
            </w:rPrChange>
          </w:rPr>
          <w:t>5.</w:t>
        </w:r>
      </w:ins>
      <w:ins w:id="188" w:author="亚龙湾" w:date="2018-06-20T09:14:34Z">
        <w:r>
          <w:rPr>
            <w:rFonts w:hint="eastAsia"/>
            <w:color w:val="auto"/>
            <w:lang w:val="en-US" w:eastAsia="zh-CN"/>
            <w:rPrChange w:id="189" w:author="亚龙湾" w:date="2018-06-20T09:16:19Z">
              <w:rPr>
                <w:rFonts w:hint="eastAsia"/>
                <w:lang w:val="en-US" w:eastAsia="zh-CN"/>
              </w:rPr>
            </w:rPrChange>
          </w:rPr>
          <w:t>5</w:t>
        </w:r>
      </w:ins>
      <w:ins w:id="190" w:author="亚龙湾" w:date="2018-06-20T09:14:30Z">
        <w:r>
          <w:rPr>
            <w:rFonts w:hint="eastAsia"/>
            <w:color w:val="auto"/>
            <w:rPrChange w:id="191" w:author="亚龙湾" w:date="2018-06-20T09:16:19Z">
              <w:rPr>
                <w:rFonts w:hint="eastAsia"/>
              </w:rPr>
            </w:rPrChange>
          </w:rPr>
          <w:t>.</w:t>
        </w:r>
      </w:ins>
      <w:ins w:id="192" w:author="亚龙湾" w:date="2018-06-20T09:14:49Z">
        <w:r>
          <w:rPr>
            <w:rFonts w:hint="eastAsia"/>
            <w:color w:val="auto"/>
            <w:lang w:val="en-US" w:eastAsia="zh-CN"/>
            <w:rPrChange w:id="193" w:author="亚龙湾" w:date="2018-06-20T09:16:19Z">
              <w:rPr>
                <w:rFonts w:hint="eastAsia"/>
                <w:lang w:val="en-US" w:eastAsia="zh-CN"/>
              </w:rPr>
            </w:rPrChange>
          </w:rPr>
          <w:t>校验</w:t>
        </w:r>
      </w:ins>
      <w:ins w:id="194" w:author="亚龙湾" w:date="2018-06-20T09:14:52Z">
        <w:r>
          <w:rPr>
            <w:rFonts w:hint="eastAsia"/>
            <w:color w:val="auto"/>
            <w:lang w:val="en-US" w:eastAsia="zh-CN"/>
            <w:rPrChange w:id="195" w:author="亚龙湾" w:date="2018-06-20T09:16:19Z">
              <w:rPr>
                <w:rFonts w:hint="eastAsia"/>
                <w:lang w:val="en-US" w:eastAsia="zh-CN"/>
              </w:rPr>
            </w:rPrChange>
          </w:rPr>
          <w:t>token</w:t>
        </w:r>
      </w:ins>
    </w:p>
    <w:p>
      <w:pPr>
        <w:rPr>
          <w:ins w:id="196" w:author="亚龙湾" w:date="2018-06-20T09:14:30Z"/>
          <w:color w:val="auto"/>
          <w:rPrChange w:id="197" w:author="亚龙湾" w:date="2018-06-20T09:16:19Z">
            <w:rPr>
              <w:ins w:id="198" w:author="亚龙湾" w:date="2018-06-20T09:14:30Z"/>
            </w:rPr>
          </w:rPrChange>
        </w:rPr>
      </w:pPr>
      <w:ins w:id="199" w:author="亚龙湾" w:date="2018-06-20T09:14:30Z">
        <w:r>
          <w:rPr>
            <w:rFonts w:hint="eastAsia"/>
            <w:color w:val="auto"/>
            <w:rPrChange w:id="200" w:author="亚龙湾" w:date="2018-06-20T09:16:19Z">
              <w:rPr>
                <w:rFonts w:hint="eastAsia"/>
              </w:rPr>
            </w:rPrChange>
          </w:rPr>
          <w:tab/>
        </w:r>
      </w:ins>
      <w:ins w:id="201" w:author="亚龙湾" w:date="2018-06-20T09:14:30Z">
        <w:r>
          <w:rPr>
            <w:rFonts w:hint="eastAsia"/>
            <w:color w:val="auto"/>
            <w:rPrChange w:id="202" w:author="亚龙湾" w:date="2018-06-20T09:16:19Z">
              <w:rPr>
                <w:rFonts w:hint="eastAsia"/>
              </w:rPr>
            </w:rPrChange>
          </w:rPr>
          <w:t>请求：&lt;message_body&gt;=&lt;HEADER&gt;</w:t>
        </w:r>
      </w:ins>
    </w:p>
    <w:p>
      <w:pPr>
        <w:rPr>
          <w:ins w:id="203" w:author="亚龙湾" w:date="2018-06-20T09:14:30Z"/>
          <w:rFonts w:hint="eastAsia" w:eastAsiaTheme="minorEastAsia"/>
          <w:color w:val="auto"/>
          <w:lang w:val="en-US" w:eastAsia="zh-CN"/>
          <w:rPrChange w:id="204" w:author="亚龙湾" w:date="2018-06-20T09:16:19Z">
            <w:rPr>
              <w:ins w:id="205" w:author="亚龙湾" w:date="2018-06-20T09:14:30Z"/>
              <w:rFonts w:hint="eastAsia" w:eastAsiaTheme="minorEastAsia"/>
              <w:lang w:val="en-US" w:eastAsia="zh-CN"/>
            </w:rPr>
          </w:rPrChange>
        </w:rPr>
      </w:pPr>
      <w:ins w:id="206" w:author="亚龙湾" w:date="2018-06-20T09:14:30Z">
        <w:r>
          <w:rPr>
            <w:color w:val="auto"/>
            <w:rPrChange w:id="207" w:author="亚龙湾" w:date="2018-06-20T09:16:19Z">
              <w:rPr/>
            </w:rPrChange>
          </w:rPr>
          <w:tab/>
        </w:r>
      </w:ins>
      <w:ins w:id="208" w:author="亚龙湾" w:date="2018-06-20T09:14:30Z">
        <w:r>
          <w:rPr>
            <w:color w:val="auto"/>
            <w:rPrChange w:id="209" w:author="亚龙湾" w:date="2018-06-20T09:16:19Z">
              <w:rPr/>
            </w:rPrChange>
          </w:rPr>
          <w:tab/>
        </w:r>
      </w:ins>
      <w:ins w:id="210" w:author="亚龙湾" w:date="2018-06-20T09:14:30Z">
        <w:r>
          <w:rPr>
            <w:color w:val="auto"/>
            <w:rPrChange w:id="211" w:author="亚龙湾" w:date="2018-06-20T09:16:19Z">
              <w:rPr/>
            </w:rPrChange>
          </w:rPr>
          <w:t>&lt;HEADER&gt;.type=4</w:t>
        </w:r>
      </w:ins>
      <w:ins w:id="212" w:author="亚龙湾" w:date="2018-06-20T09:15:28Z">
        <w:r>
          <w:rPr>
            <w:rFonts w:hint="eastAsia"/>
            <w:color w:val="auto"/>
            <w:lang w:val="en-US" w:eastAsia="zh-CN"/>
            <w:rPrChange w:id="213" w:author="亚龙湾" w:date="2018-06-20T09:16:19Z">
              <w:rPr>
                <w:rFonts w:hint="eastAsia"/>
                <w:lang w:val="en-US" w:eastAsia="zh-CN"/>
              </w:rPr>
            </w:rPrChange>
          </w:rPr>
          <w:t>5</w:t>
        </w:r>
      </w:ins>
    </w:p>
    <w:p>
      <w:pPr>
        <w:ind w:firstLine="420"/>
        <w:rPr>
          <w:ins w:id="215" w:author="亚龙湾" w:date="2018-06-20T09:15:44Z"/>
          <w:color w:val="auto"/>
          <w:rPrChange w:id="216" w:author="亚龙湾" w:date="2018-06-20T09:16:19Z">
            <w:rPr>
              <w:ins w:id="217" w:author="亚龙湾" w:date="2018-06-20T09:15:44Z"/>
            </w:rPr>
          </w:rPrChange>
        </w:rPr>
        <w:pPrChange w:id="214" w:author="亚龙湾" w:date="2018-06-20T09:15:46Z">
          <w:pPr/>
        </w:pPrChange>
      </w:pPr>
      <w:ins w:id="218" w:author="亚龙湾" w:date="2018-06-20T09:15:44Z">
        <w:r>
          <w:rPr>
            <w:rFonts w:hint="eastAsia"/>
            <w:color w:val="auto"/>
            <w:rPrChange w:id="219" w:author="亚龙湾" w:date="2018-06-20T09:16:19Z">
              <w:rPr>
                <w:rFonts w:hint="eastAsia"/>
              </w:rPr>
            </w:rPrChange>
          </w:rPr>
          <w:t>应答：&lt;message_body&gt;=&lt;HEADER&gt;,result</w:t>
        </w:r>
      </w:ins>
      <w:ins w:id="220" w:author="亚龙湾" w:date="2018-06-20T09:15:44Z">
        <w:r>
          <w:rPr>
            <w:color w:val="auto"/>
            <w:rPrChange w:id="221" w:author="亚龙湾" w:date="2018-06-20T09:16:19Z">
              <w:rPr/>
            </w:rPrChange>
          </w:rPr>
          <w:t>,error_code,error_message</w:t>
        </w:r>
      </w:ins>
    </w:p>
    <w:p>
      <w:pPr>
        <w:rPr>
          <w:ins w:id="222" w:author="亚龙湾" w:date="2018-06-20T09:15:44Z"/>
          <w:color w:val="auto"/>
          <w:rPrChange w:id="223" w:author="亚龙湾" w:date="2018-06-20T09:16:19Z">
            <w:rPr>
              <w:ins w:id="224" w:author="亚龙湾" w:date="2018-06-20T09:15:44Z"/>
            </w:rPr>
          </w:rPrChange>
        </w:rPr>
      </w:pPr>
      <w:ins w:id="225" w:author="亚龙湾" w:date="2018-06-20T09:15:44Z">
        <w:r>
          <w:rPr>
            <w:rFonts w:hint="eastAsia"/>
            <w:color w:val="auto"/>
            <w:rPrChange w:id="226" w:author="亚龙湾" w:date="2018-06-20T09:16:19Z">
              <w:rPr>
                <w:rFonts w:hint="eastAsia"/>
              </w:rPr>
            </w:rPrChange>
          </w:rPr>
          <w:tab/>
        </w:r>
      </w:ins>
      <w:ins w:id="227" w:author="亚龙湾" w:date="2018-06-20T09:15:44Z">
        <w:r>
          <w:rPr>
            <w:rFonts w:hint="eastAsia"/>
            <w:color w:val="auto"/>
            <w:rPrChange w:id="228" w:author="亚龙湾" w:date="2018-06-20T09:16:19Z">
              <w:rPr>
                <w:rFonts w:hint="eastAsia"/>
              </w:rPr>
            </w:rPrChange>
          </w:rPr>
          <w:tab/>
        </w:r>
      </w:ins>
      <w:ins w:id="229" w:author="亚龙湾" w:date="2018-06-20T09:15:44Z">
        <w:r>
          <w:rPr>
            <w:rFonts w:hint="eastAsia"/>
            <w:color w:val="auto"/>
            <w:rPrChange w:id="230" w:author="亚龙湾" w:date="2018-06-20T09:16:19Z">
              <w:rPr>
                <w:rFonts w:hint="eastAsia"/>
              </w:rPr>
            </w:rPrChange>
          </w:rPr>
          <w:t>result: 0=失败，1=成功</w:t>
        </w:r>
      </w:ins>
    </w:p>
    <w:p/>
    <w:p>
      <w:pPr>
        <w:pStyle w:val="3"/>
      </w:pPr>
      <w:bookmarkStart w:id="19" w:name="_Toc510377628"/>
      <w:r>
        <w:rPr>
          <w:rFonts w:hint="eastAsia"/>
        </w:rPr>
        <w:t>6.监控消息</w:t>
      </w:r>
      <w:bookmarkEnd w:id="19"/>
    </w:p>
    <w:p>
      <w:r>
        <w:rPr>
          <w:rFonts w:hint="eastAsia"/>
        </w:rPr>
        <w:tab/>
      </w:r>
      <w:r>
        <w:rPr>
          <w:rFonts w:hint="eastAsia"/>
        </w:rPr>
        <w:t>为保证不影响行情和交易网关的运行性能，改监控后端程序采用独立运行的方式，可以和交易程序运行在同一主机（不同的网络侦听端口），也可以采取分布式运行方式。</w:t>
      </w:r>
    </w:p>
    <w:p>
      <w:pPr>
        <w:ind w:firstLine="420"/>
      </w:pPr>
      <w:r>
        <w:rPr>
          <w:rFonts w:hint="eastAsia"/>
        </w:rPr>
        <w:t>交易记录由自动交易发起端在每执行一次交易请求成功后，通过TCP协议向监控端口发送一条交易记录日志。并作特别说明如下：</w:t>
      </w:r>
    </w:p>
    <w:p>
      <w:pPr>
        <w:ind w:firstLine="420"/>
      </w:pPr>
      <w:r>
        <w:t>A</w:t>
      </w:r>
      <w:r>
        <w:rPr>
          <w:rFonts w:hint="eastAsia"/>
        </w:rPr>
        <w:t>, 如果交易记录为开仓并且未成交，则监控端增加一条交易记录；</w:t>
      </w:r>
    </w:p>
    <w:p>
      <w:pPr>
        <w:ind w:firstLine="420"/>
      </w:pPr>
      <w:r>
        <w:rPr>
          <w:rFonts w:hint="eastAsia"/>
        </w:rPr>
        <w:t>B, 如果交易记录为开仓并且已成交，则监控端根据交易发起端传过来的内容直接修改trans_no对应的记录所有字段即可；</w:t>
      </w:r>
    </w:p>
    <w:p>
      <w:pPr>
        <w:ind w:firstLine="420"/>
      </w:pPr>
      <w:r>
        <w:rPr>
          <w:rFonts w:hint="eastAsia"/>
        </w:rPr>
        <w:t>C, 如果交易记录为平仓并且未成交，则监控端根据交易发起端传过来的内容直接修改trans_no对应的记录所有字段即可；</w:t>
      </w:r>
    </w:p>
    <w:p>
      <w:pPr>
        <w:ind w:firstLine="420"/>
      </w:pPr>
      <w:r>
        <w:rPr>
          <w:rFonts w:hint="eastAsia"/>
        </w:rPr>
        <w:t>D, 如果交易记录为平仓并且已成交，则监控端根据交易发起端传过来的内容直接修改trans_no对应的记录所有字段即可。</w:t>
      </w:r>
    </w:p>
    <w:p>
      <w:pPr>
        <w:ind w:firstLine="420"/>
      </w:pPr>
      <w:r>
        <w:rPr>
          <w:rFonts w:hint="eastAsia"/>
        </w:rPr>
        <w:t>交易记录的请求和应答消息格式如下</w:t>
      </w:r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请求：&lt;message_body&gt;=&lt;HEADER&gt;,m_trans_no,....</w:t>
      </w:r>
    </w:p>
    <w:p>
      <w:r>
        <w:tab/>
      </w:r>
      <w:r>
        <w:tab/>
      </w:r>
      <w:r>
        <w:t>&lt;HEADER&gt;.type=75</w:t>
      </w:r>
    </w:p>
    <w:p>
      <w:r>
        <w:tab/>
      </w:r>
      <w:r>
        <w:tab/>
      </w:r>
      <w:r>
        <w:t>m_trans_no: string,</w:t>
      </w:r>
    </w:p>
    <w:p>
      <w:r>
        <w:tab/>
      </w:r>
      <w:r>
        <w:tab/>
      </w:r>
      <w:r>
        <w:t>m_open_order.m_order_no,</w:t>
      </w:r>
    </w:p>
    <w:p>
      <w:r>
        <w:tab/>
      </w:r>
      <w:r>
        <w:tab/>
      </w:r>
      <w:r>
        <w:t>m_open_order.m_order_price,</w:t>
      </w:r>
    </w:p>
    <w:p>
      <w:r>
        <w:tab/>
      </w:r>
      <w:r>
        <w:tab/>
      </w:r>
      <w:r>
        <w:t>m_open_order.m_order_volume,</w:t>
      </w:r>
    </w:p>
    <w:p>
      <w:r>
        <w:tab/>
      </w:r>
      <w:r>
        <w:tab/>
      </w:r>
      <w:r>
        <w:t>m_open_order.m_method</w:t>
      </w:r>
    </w:p>
    <w:p>
      <w:r>
        <w:tab/>
      </w:r>
      <w:r>
        <w:tab/>
      </w:r>
      <w:r>
        <w:t>m_open_order.m_order_time: int</w:t>
      </w:r>
      <w:r>
        <w:tab/>
      </w:r>
    </w:p>
    <w:p>
      <w:r>
        <w:tab/>
      </w:r>
      <w:r>
        <w:tab/>
      </w:r>
      <w:r>
        <w:t>m_open_order.m_executed_no</w:t>
      </w:r>
    </w:p>
    <w:p>
      <w:r>
        <w:tab/>
      </w:r>
      <w:r>
        <w:tab/>
      </w:r>
      <w:r>
        <w:t>m_open_order.m_executed_price</w:t>
      </w:r>
    </w:p>
    <w:p>
      <w:r>
        <w:tab/>
      </w:r>
      <w:r>
        <w:tab/>
      </w:r>
      <w:r>
        <w:t>m_open_order.m_executed_volume</w:t>
      </w:r>
    </w:p>
    <w:p>
      <w:r>
        <w:tab/>
      </w:r>
      <w:r>
        <w:tab/>
      </w:r>
      <w:r>
        <w:t>m_open_order.m_executed_time: int</w:t>
      </w:r>
    </w:p>
    <w:p>
      <w:r>
        <w:tab/>
      </w:r>
      <w:r>
        <w:tab/>
      </w:r>
      <w:r>
        <w:t>m_close_order.m_order_no,</w:t>
      </w:r>
    </w:p>
    <w:p>
      <w:r>
        <w:tab/>
      </w:r>
      <w:r>
        <w:tab/>
      </w:r>
      <w:r>
        <w:t>m_close_order.m_order_price,</w:t>
      </w:r>
    </w:p>
    <w:p>
      <w:r>
        <w:tab/>
      </w:r>
      <w:r>
        <w:tab/>
      </w:r>
      <w:r>
        <w:t>m_close_order.m_order_volume,</w:t>
      </w:r>
    </w:p>
    <w:p>
      <w:r>
        <w:tab/>
      </w:r>
      <w:r>
        <w:tab/>
      </w:r>
      <w:r>
        <w:t>m_close_order.m_method,</w:t>
      </w:r>
      <w:r>
        <w:tab/>
      </w:r>
      <w:r>
        <w:tab/>
      </w:r>
      <w:r>
        <w:tab/>
      </w:r>
    </w:p>
    <w:p>
      <w:r>
        <w:tab/>
      </w:r>
      <w:r>
        <w:tab/>
      </w:r>
      <w:r>
        <w:t>m_close_order.m_order_time: int</w:t>
      </w:r>
      <w:r>
        <w:tab/>
      </w:r>
      <w:r>
        <w:tab/>
      </w:r>
    </w:p>
    <w:p>
      <w:r>
        <w:tab/>
      </w:r>
      <w:r>
        <w:tab/>
      </w:r>
      <w:r>
        <w:t>m_close_order.m_executed_no,</w:t>
      </w:r>
    </w:p>
    <w:p>
      <w:r>
        <w:tab/>
      </w:r>
      <w:r>
        <w:tab/>
      </w:r>
      <w:r>
        <w:t>m_close_order.m_executed_price,</w:t>
      </w:r>
    </w:p>
    <w:p>
      <w:r>
        <w:tab/>
      </w:r>
      <w:r>
        <w:tab/>
      </w:r>
      <w:r>
        <w:t>m_close_order.m_executed_volume,</w:t>
      </w:r>
    </w:p>
    <w:p>
      <w:r>
        <w:tab/>
      </w:r>
      <w:r>
        <w:tab/>
      </w:r>
      <w:r>
        <w:t>m_close_order.m_executed_time: int</w:t>
      </w:r>
    </w:p>
    <w:p>
      <w:r>
        <w:tab/>
      </w:r>
      <w:r>
        <w:tab/>
      </w:r>
      <w:r>
        <w:t>m_status: int</w:t>
      </w:r>
    </w:p>
    <w:p>
      <w:r>
        <w:tab/>
      </w:r>
      <w:r>
        <w:tab/>
      </w:r>
      <w:r>
        <w:t>m_profit_percent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rPr>
          <w:rFonts w:hint="eastAsia"/>
        </w:rPr>
        <w:tab/>
      </w:r>
      <w:r>
        <w:rPr>
          <w:rFonts w:hint="eastAsia"/>
        </w:rPr>
        <w:t>备注：请求消息字段之间用逗号分隔，只有字段值没有字段名称。</w:t>
      </w:r>
    </w:p>
    <w:p>
      <w:r>
        <w:rPr>
          <w:rFonts w:hint="eastAsia"/>
        </w:rPr>
        <w:tab/>
      </w:r>
      <w:r>
        <w:rPr>
          <w:rFonts w:hint="eastAsia"/>
        </w:rPr>
        <w:t>举例：&lt;HEADER&gt;,1,2,BTC_USDT,1,6365000,1,5,1504668364,0,0,0,0,0,0,0,0,0,0,0,0,0,4,0</w:t>
      </w:r>
    </w:p>
    <w:p/>
    <w:p>
      <w:pPr>
        <w:pStyle w:val="3"/>
      </w:pPr>
      <w:bookmarkStart w:id="20" w:name="_Toc510377629"/>
      <w:r>
        <w:rPr>
          <w:rFonts w:hint="eastAsia"/>
        </w:rPr>
        <w:t>7.管理消息</w:t>
      </w:r>
      <w:bookmarkEnd w:id="20"/>
    </w:p>
    <w:p>
      <w:r>
        <w:rPr>
          <w:rFonts w:hint="eastAsia"/>
        </w:rPr>
        <w:tab/>
      </w:r>
      <w:r>
        <w:rPr>
          <w:rFonts w:hint="eastAsia"/>
        </w:rPr>
        <w:t>这类消息主要是由用户端向交易策略端发起的执行消息。交易策略端的启动、停止等等，可以使用网关端的shell命令来进行操作。这种模式下，网关端与交易策略就需要运行在同一台主机上。如果网关端和策略端分布式部署，则需要在策略端增加命令交易的侦听端口，这会增加程序的工作量和复杂度。</w:t>
      </w:r>
      <w:r>
        <w:rPr>
          <w:rFonts w:hint="eastAsia"/>
          <w:color w:val="FF0000"/>
        </w:rPr>
        <w:t>因此该部分工作先采用同一主机运行的模式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远程遥控指令消息格式定义如下：</w:t>
      </w:r>
    </w:p>
    <w:p>
      <w:pPr>
        <w:pStyle w:val="4"/>
      </w:pPr>
      <w:bookmarkStart w:id="21" w:name="_Toc510377630"/>
      <w:r>
        <w:rPr>
          <w:rFonts w:hint="eastAsia"/>
        </w:rPr>
        <w:t>7.1.输出日志</w:t>
      </w:r>
      <w:bookmarkEnd w:id="21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请求：&lt;message_body&gt;=&lt;HEADER&gt;,log_level,log_text</w:t>
      </w:r>
    </w:p>
    <w:p>
      <w:r>
        <w:tab/>
      </w:r>
      <w:r>
        <w:tab/>
      </w:r>
      <w:r>
        <w:t>&lt;HEADER&gt;.type=0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log_level:int，0=ALL,1=TRACE,2=DEBUG,3=INFO,4=AUDIT,5=WARN,6=ERROR,7=FATAL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log_text: string,日志内容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tab/>
      </w:r>
      <w:r>
        <w:tab/>
      </w:r>
      <w:r>
        <w:t>&lt;HEADER&gt;.type=0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p>
      <w:pPr>
        <w:pStyle w:val="4"/>
      </w:pPr>
      <w:bookmarkStart w:id="22" w:name="_Toc510377631"/>
      <w:r>
        <w:rPr>
          <w:rFonts w:hint="eastAsia"/>
        </w:rPr>
        <w:t>7.2.启动策略</w:t>
      </w:r>
      <w:bookmarkEnd w:id="22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</w:t>
      </w:r>
    </w:p>
    <w:p>
      <w:r>
        <w:tab/>
      </w:r>
      <w:r>
        <w:tab/>
      </w:r>
      <w:r>
        <w:t>&lt;HEADER&gt;.type=1</w:t>
      </w:r>
    </w:p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p>
      <w:pPr>
        <w:pStyle w:val="4"/>
      </w:pPr>
      <w:bookmarkStart w:id="23" w:name="_Toc510377632"/>
      <w:r>
        <w:rPr>
          <w:rFonts w:hint="eastAsia"/>
        </w:rPr>
        <w:t>7.3.暂停策略</w:t>
      </w:r>
      <w:bookmarkEnd w:id="23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</w:t>
      </w:r>
    </w:p>
    <w:p>
      <w:r>
        <w:tab/>
      </w:r>
      <w:r>
        <w:tab/>
      </w:r>
      <w:r>
        <w:t>&lt;HEADER&gt;.type=2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p>
      <w:pPr>
        <w:pStyle w:val="4"/>
      </w:pPr>
      <w:bookmarkStart w:id="24" w:name="_Toc510377633"/>
      <w:r>
        <w:rPr>
          <w:rFonts w:hint="eastAsia"/>
        </w:rPr>
        <w:t>7.4.继续策略</w:t>
      </w:r>
      <w:bookmarkEnd w:id="24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</w:t>
      </w:r>
    </w:p>
    <w:p>
      <w:r>
        <w:tab/>
      </w:r>
      <w:r>
        <w:tab/>
      </w:r>
      <w:r>
        <w:t>&lt;HEADER&gt;.type=3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p>
      <w:pPr>
        <w:pStyle w:val="4"/>
      </w:pPr>
      <w:bookmarkStart w:id="25" w:name="_Toc510377634"/>
      <w:r>
        <w:rPr>
          <w:rFonts w:hint="eastAsia"/>
        </w:rPr>
        <w:t>7.5.停止策略</w:t>
      </w:r>
      <w:bookmarkEnd w:id="25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</w:t>
      </w:r>
    </w:p>
    <w:p>
      <w:r>
        <w:tab/>
      </w:r>
      <w:r>
        <w:tab/>
      </w:r>
      <w:r>
        <w:t>&lt;HEADER&gt;.type=4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p>
      <w:pPr>
        <w:pStyle w:val="4"/>
      </w:pPr>
      <w:bookmarkStart w:id="26" w:name="_Toc510377635"/>
      <w:r>
        <w:rPr>
          <w:rFonts w:hint="eastAsia"/>
        </w:rPr>
        <w:t>7.6.重启策略</w:t>
      </w:r>
      <w:bookmarkEnd w:id="26"/>
    </w:p>
    <w:p>
      <w:r>
        <w:rPr>
          <w:rFonts w:hint="eastAsia"/>
        </w:rPr>
        <w:tab/>
      </w:r>
      <w:r>
        <w:rPr>
          <w:rFonts w:hint="eastAsia"/>
        </w:rPr>
        <w:t>请求：&lt;message_body&gt;=&lt;HEADER&gt;</w:t>
      </w:r>
    </w:p>
    <w:p>
      <w:r>
        <w:tab/>
      </w:r>
      <w:r>
        <w:tab/>
      </w:r>
      <w:r>
        <w:t>&lt;HEADER&gt;.type=5</w:t>
      </w:r>
    </w:p>
    <w:p/>
    <w:p>
      <w:r>
        <w:rPr>
          <w:rFonts w:hint="eastAsia"/>
        </w:rPr>
        <w:tab/>
      </w:r>
      <w:r>
        <w:rPr>
          <w:rFonts w:hint="eastAsia"/>
        </w:rPr>
        <w:t>应答：&lt;message_body&gt;=&lt;HEADER&gt;,result</w:t>
      </w:r>
      <w:r>
        <w:t>,error_code,error_message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 0=失败，1=成功</w:t>
      </w:r>
    </w:p>
    <w:p>
      <w:r>
        <w:tab/>
      </w:r>
      <w:r>
        <w:tab/>
      </w:r>
      <w:r>
        <w:t xml:space="preserve">error_code: </w:t>
      </w:r>
      <w:r>
        <w:rPr>
          <w:rFonts w:hint="eastAsia"/>
        </w:rPr>
        <w:t>出错代码，仅当r</w:t>
      </w:r>
      <w:r>
        <w:t>esult=0</w:t>
      </w:r>
      <w:r>
        <w:rPr>
          <w:rFonts w:hint="eastAsia"/>
        </w:rPr>
        <w:t>时，此段才有值</w:t>
      </w:r>
    </w:p>
    <w:p>
      <w:r>
        <w:tab/>
      </w:r>
      <w:r>
        <w:tab/>
      </w:r>
      <w:r>
        <w:t xml:space="preserve">error_message: </w:t>
      </w:r>
      <w:r>
        <w:rPr>
          <w:rFonts w:hint="eastAsia"/>
        </w:rPr>
        <w:t>出错信息，仅当r</w:t>
      </w:r>
      <w:r>
        <w:t>esult=0</w:t>
      </w:r>
      <w:r>
        <w:rPr>
          <w:rFonts w:hint="eastAsia"/>
        </w:rPr>
        <w:t>时，此段才有值，最大长度为</w:t>
      </w:r>
      <w:r>
        <w:t>50</w:t>
      </w:r>
      <w:r>
        <w:rPr>
          <w:rFonts w:hint="eastAsia"/>
        </w:rPr>
        <w:t>字节</w:t>
      </w:r>
    </w:p>
    <w:p/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1614682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53C"/>
    <w:multiLevelType w:val="multilevel"/>
    <w:tmpl w:val="594F653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亚龙湾">
    <w15:presenceInfo w15:providerId="WPS Office" w15:userId="1084391305"/>
  </w15:person>
  <w15:person w15:author="hp">
    <w15:presenceInfo w15:providerId="None" w15:userId="hp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22"/>
    <w:rsid w:val="00027D74"/>
    <w:rsid w:val="00053359"/>
    <w:rsid w:val="000602C7"/>
    <w:rsid w:val="00074A74"/>
    <w:rsid w:val="000839FB"/>
    <w:rsid w:val="000958B1"/>
    <w:rsid w:val="000A4818"/>
    <w:rsid w:val="000C12D8"/>
    <w:rsid w:val="000C4EAB"/>
    <w:rsid w:val="000D5210"/>
    <w:rsid w:val="001350B1"/>
    <w:rsid w:val="00162121"/>
    <w:rsid w:val="00173763"/>
    <w:rsid w:val="00183EB6"/>
    <w:rsid w:val="001A0F81"/>
    <w:rsid w:val="001B5FBD"/>
    <w:rsid w:val="001C40AD"/>
    <w:rsid w:val="001F2423"/>
    <w:rsid w:val="0020565D"/>
    <w:rsid w:val="002160D5"/>
    <w:rsid w:val="00216E85"/>
    <w:rsid w:val="00226356"/>
    <w:rsid w:val="00226B03"/>
    <w:rsid w:val="002309F2"/>
    <w:rsid w:val="00244B95"/>
    <w:rsid w:val="00250894"/>
    <w:rsid w:val="002A7A30"/>
    <w:rsid w:val="002B7F6B"/>
    <w:rsid w:val="002C0C80"/>
    <w:rsid w:val="002C5F46"/>
    <w:rsid w:val="002D5098"/>
    <w:rsid w:val="002E29BF"/>
    <w:rsid w:val="002F3570"/>
    <w:rsid w:val="0030304E"/>
    <w:rsid w:val="00316B76"/>
    <w:rsid w:val="003512E1"/>
    <w:rsid w:val="00354FC4"/>
    <w:rsid w:val="0035535A"/>
    <w:rsid w:val="00363B1D"/>
    <w:rsid w:val="003659C7"/>
    <w:rsid w:val="003A1B63"/>
    <w:rsid w:val="003E53E4"/>
    <w:rsid w:val="00402386"/>
    <w:rsid w:val="00417673"/>
    <w:rsid w:val="00433584"/>
    <w:rsid w:val="00476D78"/>
    <w:rsid w:val="004970B4"/>
    <w:rsid w:val="004B4482"/>
    <w:rsid w:val="004D0395"/>
    <w:rsid w:val="004D6E56"/>
    <w:rsid w:val="004E2F62"/>
    <w:rsid w:val="004E551F"/>
    <w:rsid w:val="0050184A"/>
    <w:rsid w:val="00504656"/>
    <w:rsid w:val="005056D9"/>
    <w:rsid w:val="00512663"/>
    <w:rsid w:val="00525DFD"/>
    <w:rsid w:val="0057360D"/>
    <w:rsid w:val="00585B81"/>
    <w:rsid w:val="00586E8F"/>
    <w:rsid w:val="005870D4"/>
    <w:rsid w:val="005943D9"/>
    <w:rsid w:val="005A4D82"/>
    <w:rsid w:val="005B4179"/>
    <w:rsid w:val="005B6B69"/>
    <w:rsid w:val="005F3556"/>
    <w:rsid w:val="00604FA4"/>
    <w:rsid w:val="00613E84"/>
    <w:rsid w:val="00631271"/>
    <w:rsid w:val="0064294A"/>
    <w:rsid w:val="00647523"/>
    <w:rsid w:val="00663580"/>
    <w:rsid w:val="00666285"/>
    <w:rsid w:val="00672702"/>
    <w:rsid w:val="0067651B"/>
    <w:rsid w:val="00683DCD"/>
    <w:rsid w:val="006B03F7"/>
    <w:rsid w:val="006C7310"/>
    <w:rsid w:val="006E35A8"/>
    <w:rsid w:val="00703511"/>
    <w:rsid w:val="007250A8"/>
    <w:rsid w:val="00736F9A"/>
    <w:rsid w:val="007715D9"/>
    <w:rsid w:val="007717D8"/>
    <w:rsid w:val="007876E8"/>
    <w:rsid w:val="00792487"/>
    <w:rsid w:val="007B07CE"/>
    <w:rsid w:val="007C0EFF"/>
    <w:rsid w:val="007F37B9"/>
    <w:rsid w:val="00802982"/>
    <w:rsid w:val="00803AF8"/>
    <w:rsid w:val="0082430E"/>
    <w:rsid w:val="00843906"/>
    <w:rsid w:val="00852DE4"/>
    <w:rsid w:val="00853721"/>
    <w:rsid w:val="008741B0"/>
    <w:rsid w:val="00885479"/>
    <w:rsid w:val="008928BA"/>
    <w:rsid w:val="00896500"/>
    <w:rsid w:val="008A224F"/>
    <w:rsid w:val="008A480F"/>
    <w:rsid w:val="008D1820"/>
    <w:rsid w:val="008E7ED4"/>
    <w:rsid w:val="008F0B21"/>
    <w:rsid w:val="008F1CCD"/>
    <w:rsid w:val="00905510"/>
    <w:rsid w:val="009067E3"/>
    <w:rsid w:val="00906890"/>
    <w:rsid w:val="00914D18"/>
    <w:rsid w:val="00915FC8"/>
    <w:rsid w:val="0092107B"/>
    <w:rsid w:val="009232EC"/>
    <w:rsid w:val="0093207C"/>
    <w:rsid w:val="00934E65"/>
    <w:rsid w:val="0094056D"/>
    <w:rsid w:val="0094636A"/>
    <w:rsid w:val="009B060D"/>
    <w:rsid w:val="009F475F"/>
    <w:rsid w:val="00A10983"/>
    <w:rsid w:val="00A15201"/>
    <w:rsid w:val="00A1601D"/>
    <w:rsid w:val="00A3122D"/>
    <w:rsid w:val="00A46422"/>
    <w:rsid w:val="00A60C63"/>
    <w:rsid w:val="00A90E0C"/>
    <w:rsid w:val="00A958B2"/>
    <w:rsid w:val="00AA6E7E"/>
    <w:rsid w:val="00AD2CBF"/>
    <w:rsid w:val="00AD773C"/>
    <w:rsid w:val="00AE3D9E"/>
    <w:rsid w:val="00B03B86"/>
    <w:rsid w:val="00B04550"/>
    <w:rsid w:val="00B077D5"/>
    <w:rsid w:val="00B54378"/>
    <w:rsid w:val="00B911DA"/>
    <w:rsid w:val="00B941FF"/>
    <w:rsid w:val="00BA118E"/>
    <w:rsid w:val="00BD455A"/>
    <w:rsid w:val="00BE0E40"/>
    <w:rsid w:val="00BF17F3"/>
    <w:rsid w:val="00BF780F"/>
    <w:rsid w:val="00C17995"/>
    <w:rsid w:val="00C327E5"/>
    <w:rsid w:val="00C65FE5"/>
    <w:rsid w:val="00CA0A2B"/>
    <w:rsid w:val="00CC3A07"/>
    <w:rsid w:val="00CC4DFF"/>
    <w:rsid w:val="00CE3E96"/>
    <w:rsid w:val="00CF3EC6"/>
    <w:rsid w:val="00D0026C"/>
    <w:rsid w:val="00D05F8F"/>
    <w:rsid w:val="00D139C5"/>
    <w:rsid w:val="00D21B55"/>
    <w:rsid w:val="00D4006D"/>
    <w:rsid w:val="00D578A3"/>
    <w:rsid w:val="00D8569A"/>
    <w:rsid w:val="00DC03B3"/>
    <w:rsid w:val="00DC130A"/>
    <w:rsid w:val="00DD7AC4"/>
    <w:rsid w:val="00DF1140"/>
    <w:rsid w:val="00E00938"/>
    <w:rsid w:val="00E16B6C"/>
    <w:rsid w:val="00E4716D"/>
    <w:rsid w:val="00E5783B"/>
    <w:rsid w:val="00E72D0C"/>
    <w:rsid w:val="00E73D1D"/>
    <w:rsid w:val="00E74CC9"/>
    <w:rsid w:val="00E81097"/>
    <w:rsid w:val="00E91AA3"/>
    <w:rsid w:val="00EA0A9C"/>
    <w:rsid w:val="00EA3EDF"/>
    <w:rsid w:val="00EB1B14"/>
    <w:rsid w:val="00EE0852"/>
    <w:rsid w:val="00EF2CCC"/>
    <w:rsid w:val="00F01FFB"/>
    <w:rsid w:val="00F11CD5"/>
    <w:rsid w:val="00F524C1"/>
    <w:rsid w:val="00F83FEA"/>
    <w:rsid w:val="00F9209F"/>
    <w:rsid w:val="00F93126"/>
    <w:rsid w:val="00FC2B38"/>
    <w:rsid w:val="00FD7D11"/>
    <w:rsid w:val="00FF4D41"/>
    <w:rsid w:val="19AA1F13"/>
    <w:rsid w:val="1B6551C2"/>
    <w:rsid w:val="1C913A01"/>
    <w:rsid w:val="330C7E5F"/>
    <w:rsid w:val="475970A5"/>
    <w:rsid w:val="4B882D00"/>
    <w:rsid w:val="4E3559CE"/>
    <w:rsid w:val="4EC76CB4"/>
    <w:rsid w:val="56453533"/>
    <w:rsid w:val="58D053D5"/>
    <w:rsid w:val="59252CF6"/>
    <w:rsid w:val="60FE23C2"/>
    <w:rsid w:val="62242A8F"/>
    <w:rsid w:val="6615459E"/>
    <w:rsid w:val="7A292E71"/>
    <w:rsid w:val="7B735C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FE2386-0479-4107-9D8F-D356866A54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1417</Words>
  <Characters>8083</Characters>
  <Lines>67</Lines>
  <Paragraphs>18</Paragraphs>
  <TotalTime>0</TotalTime>
  <ScaleCrop>false</ScaleCrop>
  <LinksUpToDate>false</LinksUpToDate>
  <CharactersWithSpaces>9482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2018-05-01T03:52:00Z</dcterms:created>
  <dc:creator>hp</dc:creator>
  <cp:lastModifiedBy>亚龙湾</cp:lastModifiedBy>
  <dcterms:modified xsi:type="dcterms:W3CDTF">2018-06-23T03:37:34Z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